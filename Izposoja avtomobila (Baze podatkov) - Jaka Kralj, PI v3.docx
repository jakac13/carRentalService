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70FCA1" w14:textId="662E39A0" w:rsidR="00D4325C" w:rsidRPr="00D4325C" w:rsidRDefault="00D4325C" w:rsidP="00D4325C">
      <w:pPr>
        <w:spacing w:after="0" w:line="240" w:lineRule="auto"/>
        <w:jc w:val="center"/>
        <w:rPr>
          <w:sz w:val="36"/>
          <w:szCs w:val="36"/>
        </w:rPr>
      </w:pPr>
      <w:r w:rsidRPr="00D4325C">
        <w:rPr>
          <w:sz w:val="36"/>
          <w:szCs w:val="36"/>
        </w:rPr>
        <w:t>UNIVERZA V NOVEM MESTU</w:t>
      </w:r>
    </w:p>
    <w:p w14:paraId="16658B84" w14:textId="74D31742" w:rsidR="00D4325C" w:rsidRPr="00D4325C" w:rsidRDefault="00D4325C" w:rsidP="00D4325C">
      <w:pPr>
        <w:spacing w:line="240" w:lineRule="auto"/>
        <w:jc w:val="center"/>
        <w:rPr>
          <w:sz w:val="36"/>
          <w:szCs w:val="36"/>
        </w:rPr>
      </w:pPr>
      <w:r w:rsidRPr="00D4325C">
        <w:rPr>
          <w:sz w:val="36"/>
          <w:szCs w:val="36"/>
        </w:rPr>
        <w:t>FAKULTETA ZA EKONOMIJO IN INFORMATIKO</w:t>
      </w:r>
    </w:p>
    <w:p w14:paraId="693E5A87" w14:textId="77777777" w:rsidR="00D4325C" w:rsidRDefault="00D4325C" w:rsidP="008203E4"/>
    <w:p w14:paraId="4BB087C2" w14:textId="77777777" w:rsidR="00D4325C" w:rsidRDefault="00D4325C" w:rsidP="00D4325C">
      <w:pPr>
        <w:jc w:val="center"/>
      </w:pPr>
    </w:p>
    <w:p w14:paraId="2BA97B39" w14:textId="77777777" w:rsidR="00D4325C" w:rsidRDefault="00D4325C" w:rsidP="00D4325C">
      <w:pPr>
        <w:jc w:val="center"/>
      </w:pPr>
    </w:p>
    <w:p w14:paraId="472D66BF" w14:textId="77777777" w:rsidR="00D4325C" w:rsidRDefault="00D4325C" w:rsidP="00D4325C">
      <w:pPr>
        <w:jc w:val="center"/>
      </w:pPr>
    </w:p>
    <w:p w14:paraId="1F57ED0B" w14:textId="77777777" w:rsidR="00D4325C" w:rsidRDefault="00D4325C" w:rsidP="00D4325C">
      <w:pPr>
        <w:jc w:val="center"/>
      </w:pPr>
    </w:p>
    <w:p w14:paraId="77A6A2E8" w14:textId="519802DD" w:rsidR="006A7E4D" w:rsidRDefault="006A7E4D" w:rsidP="00812CB8">
      <w:pPr>
        <w:jc w:val="left"/>
      </w:pPr>
    </w:p>
    <w:p w14:paraId="4FB2A982" w14:textId="77777777" w:rsidR="003C0EAF" w:rsidRDefault="003C0EAF" w:rsidP="00812CB8">
      <w:pPr>
        <w:jc w:val="left"/>
      </w:pPr>
    </w:p>
    <w:p w14:paraId="054027B2" w14:textId="6D8D634B" w:rsidR="00D4325C" w:rsidRPr="00812CB8" w:rsidRDefault="00812CB8" w:rsidP="00812CB8">
      <w:pPr>
        <w:spacing w:after="400" w:line="240" w:lineRule="auto"/>
        <w:jc w:val="center"/>
        <w:rPr>
          <w:caps/>
          <w:sz w:val="40"/>
          <w:szCs w:val="40"/>
        </w:rPr>
      </w:pPr>
      <w:r w:rsidRPr="00812CB8">
        <w:rPr>
          <w:caps/>
          <w:sz w:val="40"/>
          <w:szCs w:val="40"/>
        </w:rPr>
        <w:t>projektna naloga</w:t>
      </w:r>
    </w:p>
    <w:p w14:paraId="2102FBDF" w14:textId="78BE59CC" w:rsidR="00D4325C" w:rsidRDefault="00996925" w:rsidP="00812CB8">
      <w:pPr>
        <w:spacing w:after="400" w:line="240" w:lineRule="auto"/>
        <w:jc w:val="center"/>
        <w:rPr>
          <w:b/>
          <w:bCs/>
          <w:caps/>
          <w:sz w:val="48"/>
          <w:szCs w:val="48"/>
        </w:rPr>
      </w:pPr>
      <w:r>
        <w:rPr>
          <w:b/>
          <w:bCs/>
          <w:caps/>
          <w:sz w:val="48"/>
          <w:szCs w:val="48"/>
        </w:rPr>
        <w:t>IZDELAVA BAZE PODATKOV ZA DOMENO IZPOSOJA AVTOMOBILA</w:t>
      </w:r>
    </w:p>
    <w:p w14:paraId="0966AD66" w14:textId="69EE2583" w:rsidR="00812CB8" w:rsidRPr="00996925" w:rsidRDefault="00812CB8" w:rsidP="00812CB8">
      <w:pPr>
        <w:spacing w:after="400" w:line="240" w:lineRule="auto"/>
        <w:jc w:val="center"/>
        <w:rPr>
          <w:bCs/>
          <w:sz w:val="40"/>
          <w:szCs w:val="40"/>
        </w:rPr>
      </w:pPr>
      <w:r w:rsidRPr="00996925">
        <w:rPr>
          <w:bCs/>
          <w:sz w:val="40"/>
          <w:szCs w:val="40"/>
        </w:rPr>
        <w:t xml:space="preserve">Mentor: </w:t>
      </w:r>
      <w:r w:rsidR="00996925" w:rsidRPr="00996925">
        <w:rPr>
          <w:bCs/>
          <w:sz w:val="40"/>
          <w:szCs w:val="40"/>
        </w:rPr>
        <w:t>doc. dr. Alenka Rožanec</w:t>
      </w:r>
    </w:p>
    <w:p w14:paraId="6A8F1406" w14:textId="77777777" w:rsidR="00812CB8" w:rsidRDefault="00812CB8" w:rsidP="00D4325C">
      <w:pPr>
        <w:jc w:val="center"/>
        <w:rPr>
          <w:b/>
          <w:bCs/>
          <w:caps/>
          <w:sz w:val="48"/>
          <w:szCs w:val="48"/>
        </w:rPr>
      </w:pPr>
    </w:p>
    <w:p w14:paraId="524F6B95" w14:textId="6831E9B4" w:rsidR="006A7E4D" w:rsidRDefault="006A7E4D" w:rsidP="00812CB8">
      <w:pPr>
        <w:rPr>
          <w:b/>
          <w:bCs/>
          <w:caps/>
          <w:sz w:val="48"/>
          <w:szCs w:val="48"/>
        </w:rPr>
      </w:pPr>
    </w:p>
    <w:p w14:paraId="1B147ACA" w14:textId="141DCD2D" w:rsidR="006A7E4D" w:rsidRDefault="006A7E4D" w:rsidP="00812CB8">
      <w:pPr>
        <w:rPr>
          <w:b/>
          <w:bCs/>
          <w:caps/>
          <w:sz w:val="48"/>
          <w:szCs w:val="48"/>
        </w:rPr>
      </w:pPr>
    </w:p>
    <w:p w14:paraId="652609A3" w14:textId="77777777" w:rsidR="003C0EAF" w:rsidRDefault="003C0EAF" w:rsidP="00812CB8">
      <w:pPr>
        <w:rPr>
          <w:b/>
          <w:bCs/>
          <w:caps/>
          <w:sz w:val="48"/>
          <w:szCs w:val="48"/>
        </w:rPr>
      </w:pPr>
    </w:p>
    <w:p w14:paraId="7B8CD6CB" w14:textId="6AFE3A30" w:rsidR="00437F4A" w:rsidRDefault="00996925" w:rsidP="003C0EAF">
      <w:pPr>
        <w:ind w:left="6372" w:hanging="6372"/>
        <w:jc w:val="left"/>
        <w:rPr>
          <w:sz w:val="36"/>
          <w:szCs w:val="36"/>
        </w:rPr>
        <w:sectPr w:rsidR="00437F4A" w:rsidSect="00D4325C">
          <w:headerReference w:type="default" r:id="rId11"/>
          <w:footerReference w:type="default" r:id="rId12"/>
          <w:footerReference w:type="first" r:id="rId13"/>
          <w:pgSz w:w="11906" w:h="16838" w:code="9"/>
          <w:pgMar w:top="1418" w:right="1134" w:bottom="1418" w:left="1701" w:header="709" w:footer="709" w:gutter="0"/>
          <w:cols w:space="708"/>
          <w:docGrid w:linePitch="360"/>
        </w:sectPr>
      </w:pPr>
      <w:r>
        <w:rPr>
          <w:sz w:val="36"/>
          <w:szCs w:val="36"/>
        </w:rPr>
        <w:t>Novo mesto, marec</w:t>
      </w:r>
      <w:r w:rsidR="00812CB8" w:rsidRPr="00812CB8">
        <w:rPr>
          <w:sz w:val="36"/>
          <w:szCs w:val="36"/>
        </w:rPr>
        <w:t xml:space="preserve"> 2022</w:t>
      </w:r>
      <w:r w:rsidR="00812CB8" w:rsidRPr="00812CB8">
        <w:rPr>
          <w:sz w:val="48"/>
          <w:szCs w:val="48"/>
        </w:rPr>
        <w:t xml:space="preserve"> </w:t>
      </w:r>
      <w:r w:rsidR="00812CB8">
        <w:rPr>
          <w:sz w:val="48"/>
          <w:szCs w:val="48"/>
        </w:rPr>
        <w:t xml:space="preserve">                   </w:t>
      </w:r>
      <w:r w:rsidR="003C0EAF" w:rsidRPr="003C0EAF">
        <w:rPr>
          <w:sz w:val="36"/>
          <w:szCs w:val="36"/>
        </w:rPr>
        <w:t>Študent:</w:t>
      </w:r>
      <w:r w:rsidR="003C0EAF">
        <w:rPr>
          <w:sz w:val="36"/>
          <w:szCs w:val="36"/>
        </w:rPr>
        <w:t xml:space="preserve"> </w:t>
      </w:r>
      <w:r w:rsidR="00812CB8" w:rsidRPr="003C0EAF">
        <w:rPr>
          <w:sz w:val="36"/>
          <w:szCs w:val="36"/>
        </w:rPr>
        <w:t>J</w:t>
      </w:r>
      <w:r w:rsidR="00D4325C" w:rsidRPr="003C0EAF">
        <w:rPr>
          <w:sz w:val="36"/>
          <w:szCs w:val="36"/>
        </w:rPr>
        <w:t xml:space="preserve">aka </w:t>
      </w:r>
      <w:r w:rsidR="00812CB8" w:rsidRPr="003C0EAF">
        <w:rPr>
          <w:sz w:val="36"/>
          <w:szCs w:val="36"/>
        </w:rPr>
        <w:t>K</w:t>
      </w:r>
      <w:r w:rsidR="00D4325C" w:rsidRPr="003C0EAF">
        <w:rPr>
          <w:sz w:val="36"/>
          <w:szCs w:val="36"/>
        </w:rPr>
        <w:t>ral</w:t>
      </w:r>
      <w:r w:rsidR="00354602" w:rsidRPr="003C0EAF">
        <w:rPr>
          <w:sz w:val="36"/>
          <w:szCs w:val="36"/>
        </w:rPr>
        <w:t>j</w:t>
      </w:r>
      <w:r w:rsidR="003C0EAF" w:rsidRPr="003C0EAF">
        <w:rPr>
          <w:sz w:val="36"/>
          <w:szCs w:val="36"/>
        </w:rPr>
        <w:t>,</w:t>
      </w:r>
      <w:r w:rsidR="003C0EAF">
        <w:rPr>
          <w:sz w:val="36"/>
          <w:szCs w:val="36"/>
        </w:rPr>
        <w:t xml:space="preserve">       </w:t>
      </w:r>
      <w:r w:rsidR="003C0EAF" w:rsidRPr="003C0EAF">
        <w:rPr>
          <w:sz w:val="36"/>
          <w:szCs w:val="36"/>
        </w:rPr>
        <w:t>59210042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5310798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243093" w14:textId="1E936DAF" w:rsidR="005C1D89" w:rsidRPr="006E51C3" w:rsidRDefault="005C1D89" w:rsidP="005C1D89">
          <w:pPr>
            <w:pStyle w:val="NaslovTOC"/>
            <w:spacing w:after="120" w:line="360" w:lineRule="auto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6E51C3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KAZALO</w:t>
          </w:r>
          <w:r w:rsidR="001B354C" w:rsidRPr="006E51C3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 xml:space="preserve"> VSEBINE</w:t>
          </w:r>
        </w:p>
        <w:p w14:paraId="4996129B" w14:textId="42C0B980" w:rsidR="00331C48" w:rsidRPr="006E51C3" w:rsidRDefault="005C1D89">
          <w:pPr>
            <w:pStyle w:val="Kazalovsebine1"/>
            <w:tabs>
              <w:tab w:val="left" w:pos="440"/>
              <w:tab w:val="right" w:leader="dot" w:pos="9061"/>
            </w:tabs>
            <w:rPr>
              <w:rFonts w:ascii="Times New Roman" w:hAnsi="Times New Roman"/>
              <w:noProof/>
              <w:sz w:val="24"/>
              <w:szCs w:val="24"/>
            </w:rPr>
          </w:pPr>
          <w:r w:rsidRPr="006E51C3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6E51C3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6E51C3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105680824" w:history="1">
            <w:r w:rsidR="00331C48" w:rsidRPr="006E51C3">
              <w:rPr>
                <w:rStyle w:val="Hiperpovezava"/>
                <w:rFonts w:ascii="Times New Roman" w:hAnsi="Times New Roman"/>
                <w:noProof/>
                <w:sz w:val="24"/>
                <w:szCs w:val="24"/>
              </w:rPr>
              <w:t>1</w:t>
            </w:r>
            <w:r w:rsidR="00331C48" w:rsidRPr="006E51C3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331C48" w:rsidRPr="006E51C3">
              <w:rPr>
                <w:rStyle w:val="Hiperpovezava"/>
                <w:rFonts w:ascii="Times New Roman" w:hAnsi="Times New Roman"/>
                <w:noProof/>
                <w:sz w:val="24"/>
                <w:szCs w:val="24"/>
              </w:rPr>
              <w:t>UVOD</w:t>
            </w:r>
            <w:r w:rsidR="00331C48" w:rsidRPr="006E51C3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331C48" w:rsidRPr="006E51C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331C48" w:rsidRPr="006E51C3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_Toc105680824 \h </w:instrText>
            </w:r>
            <w:r w:rsidR="00331C48" w:rsidRPr="006E51C3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331C48" w:rsidRPr="006E51C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331C48" w:rsidRPr="006E51C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</w:t>
            </w:r>
            <w:r w:rsidR="00331C48" w:rsidRPr="006E51C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54A7F7" w14:textId="1C7FC163" w:rsidR="00331C48" w:rsidRPr="006E51C3" w:rsidRDefault="00331C48">
          <w:pPr>
            <w:pStyle w:val="Kazalovsebine1"/>
            <w:tabs>
              <w:tab w:val="left" w:pos="440"/>
              <w:tab w:val="right" w:leader="dot" w:pos="9061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05680825" w:history="1">
            <w:r w:rsidRPr="006E51C3">
              <w:rPr>
                <w:rStyle w:val="Hiperpovezava"/>
                <w:rFonts w:ascii="Times New Roman" w:hAnsi="Times New Roman"/>
                <w:noProof/>
                <w:sz w:val="24"/>
                <w:szCs w:val="24"/>
              </w:rPr>
              <w:t>2</w:t>
            </w:r>
            <w:r w:rsidRPr="006E51C3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6E51C3">
              <w:rPr>
                <w:rStyle w:val="Hiperpovezava"/>
                <w:rFonts w:ascii="Times New Roman" w:hAnsi="Times New Roman"/>
                <w:noProof/>
                <w:sz w:val="24"/>
                <w:szCs w:val="24"/>
              </w:rPr>
              <w:t>OPIS IZBRANE DOMENE</w:t>
            </w:r>
            <w:r w:rsidRPr="006E51C3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6E51C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6E51C3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_Toc105680825 \h </w:instrText>
            </w:r>
            <w:r w:rsidRPr="006E51C3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6E51C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6E51C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</w:t>
            </w:r>
            <w:r w:rsidRPr="006E51C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BC7889" w14:textId="1F4FDA4A" w:rsidR="00331C48" w:rsidRPr="006E51C3" w:rsidRDefault="00331C48">
          <w:pPr>
            <w:pStyle w:val="Kazalovsebine2"/>
            <w:tabs>
              <w:tab w:val="left" w:pos="880"/>
              <w:tab w:val="right" w:leader="dot" w:pos="9061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05680826" w:history="1">
            <w:r w:rsidRPr="006E51C3">
              <w:rPr>
                <w:rStyle w:val="Hiperpovezava"/>
                <w:rFonts w:ascii="Times New Roman" w:hAnsi="Times New Roman"/>
                <w:noProof/>
                <w:sz w:val="24"/>
                <w:szCs w:val="24"/>
              </w:rPr>
              <w:t>2.1</w:t>
            </w:r>
            <w:r w:rsidRPr="006E51C3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6E51C3">
              <w:rPr>
                <w:rStyle w:val="Hiperpovezava"/>
                <w:rFonts w:ascii="Times New Roman" w:hAnsi="Times New Roman"/>
                <w:noProof/>
                <w:sz w:val="24"/>
                <w:szCs w:val="24"/>
              </w:rPr>
              <w:t>Seznam tipičnih transakcij</w:t>
            </w:r>
            <w:r w:rsidRPr="006E51C3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6E51C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6E51C3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_Toc105680826 \h </w:instrText>
            </w:r>
            <w:r w:rsidRPr="006E51C3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6E51C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6E51C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</w:t>
            </w:r>
            <w:r w:rsidRPr="006E51C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68F664" w14:textId="4C27A056" w:rsidR="00331C48" w:rsidRPr="006E51C3" w:rsidRDefault="00331C48">
          <w:pPr>
            <w:pStyle w:val="Kazalovsebine3"/>
            <w:tabs>
              <w:tab w:val="left" w:pos="1320"/>
              <w:tab w:val="right" w:leader="dot" w:pos="9061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05680827" w:history="1">
            <w:r w:rsidRPr="006E51C3">
              <w:rPr>
                <w:rStyle w:val="Hiperpovezava"/>
                <w:rFonts w:ascii="Times New Roman" w:hAnsi="Times New Roman"/>
                <w:noProof/>
                <w:sz w:val="24"/>
                <w:szCs w:val="24"/>
              </w:rPr>
              <w:t>2.1.1</w:t>
            </w:r>
            <w:r w:rsidRPr="006E51C3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6E51C3">
              <w:rPr>
                <w:rStyle w:val="Hiperpovezava"/>
                <w:rFonts w:ascii="Times New Roman" w:hAnsi="Times New Roman"/>
                <w:noProof/>
                <w:sz w:val="24"/>
                <w:szCs w:val="24"/>
              </w:rPr>
              <w:t>Dodajanje podatkov</w:t>
            </w:r>
            <w:r w:rsidRPr="006E51C3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6E51C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6E51C3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_Toc105680827 \h </w:instrText>
            </w:r>
            <w:r w:rsidRPr="006E51C3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6E51C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6E51C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</w:t>
            </w:r>
            <w:r w:rsidRPr="006E51C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C10CE7" w14:textId="59536CF4" w:rsidR="00331C48" w:rsidRPr="006E51C3" w:rsidRDefault="00331C48">
          <w:pPr>
            <w:pStyle w:val="Kazalovsebine3"/>
            <w:tabs>
              <w:tab w:val="left" w:pos="1320"/>
              <w:tab w:val="right" w:leader="dot" w:pos="9061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05680828" w:history="1">
            <w:r w:rsidRPr="006E51C3">
              <w:rPr>
                <w:rStyle w:val="Hiperpovezava"/>
                <w:rFonts w:ascii="Times New Roman" w:hAnsi="Times New Roman"/>
                <w:noProof/>
                <w:sz w:val="24"/>
                <w:szCs w:val="24"/>
              </w:rPr>
              <w:t>2.1.2</w:t>
            </w:r>
            <w:r w:rsidRPr="006E51C3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6E51C3">
              <w:rPr>
                <w:rStyle w:val="Hiperpovezava"/>
                <w:rFonts w:ascii="Times New Roman" w:hAnsi="Times New Roman"/>
                <w:noProof/>
                <w:sz w:val="24"/>
                <w:szCs w:val="24"/>
              </w:rPr>
              <w:t>Poizvedbe</w:t>
            </w:r>
            <w:r w:rsidRPr="006E51C3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6E51C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6E51C3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_Toc105680828 \h </w:instrText>
            </w:r>
            <w:r w:rsidRPr="006E51C3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6E51C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6E51C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</w:t>
            </w:r>
            <w:r w:rsidRPr="006E51C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18EB0F" w14:textId="6F04D45C" w:rsidR="00331C48" w:rsidRPr="006E51C3" w:rsidRDefault="00331C48">
          <w:pPr>
            <w:pStyle w:val="Kazalovsebine3"/>
            <w:tabs>
              <w:tab w:val="left" w:pos="1320"/>
              <w:tab w:val="right" w:leader="dot" w:pos="9061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05680829" w:history="1">
            <w:r w:rsidRPr="006E51C3">
              <w:rPr>
                <w:rStyle w:val="Hiperpovezava"/>
                <w:rFonts w:ascii="Times New Roman" w:hAnsi="Times New Roman"/>
                <w:noProof/>
                <w:sz w:val="24"/>
                <w:szCs w:val="24"/>
              </w:rPr>
              <w:t>2.1.3</w:t>
            </w:r>
            <w:r w:rsidRPr="006E51C3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6E51C3">
              <w:rPr>
                <w:rStyle w:val="Hiperpovezava"/>
                <w:rFonts w:ascii="Times New Roman" w:hAnsi="Times New Roman"/>
                <w:noProof/>
                <w:sz w:val="24"/>
                <w:szCs w:val="24"/>
              </w:rPr>
              <w:t>Spreminjanje podatkov</w:t>
            </w:r>
            <w:r w:rsidRPr="006E51C3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6E51C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6E51C3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_Toc105680829 \h </w:instrText>
            </w:r>
            <w:r w:rsidRPr="006E51C3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6E51C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6E51C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</w:t>
            </w:r>
            <w:r w:rsidRPr="006E51C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FE9150" w14:textId="0524D181" w:rsidR="00331C48" w:rsidRPr="006E51C3" w:rsidRDefault="00331C48">
          <w:pPr>
            <w:pStyle w:val="Kazalovsebine3"/>
            <w:tabs>
              <w:tab w:val="left" w:pos="1320"/>
              <w:tab w:val="right" w:leader="dot" w:pos="9061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05680830" w:history="1">
            <w:r w:rsidRPr="006E51C3">
              <w:rPr>
                <w:rStyle w:val="Hiperpovezava"/>
                <w:rFonts w:ascii="Times New Roman" w:hAnsi="Times New Roman"/>
                <w:noProof/>
                <w:sz w:val="24"/>
                <w:szCs w:val="24"/>
              </w:rPr>
              <w:t>2.1.4</w:t>
            </w:r>
            <w:r w:rsidRPr="006E51C3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6E51C3">
              <w:rPr>
                <w:rStyle w:val="Hiperpovezava"/>
                <w:rFonts w:ascii="Times New Roman" w:hAnsi="Times New Roman"/>
                <w:noProof/>
                <w:sz w:val="24"/>
                <w:szCs w:val="24"/>
              </w:rPr>
              <w:t>Brisanje podatkov</w:t>
            </w:r>
            <w:r w:rsidRPr="006E51C3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6E51C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6E51C3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_Toc105680830 \h </w:instrText>
            </w:r>
            <w:r w:rsidRPr="006E51C3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6E51C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6E51C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Pr="006E51C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19955C" w14:textId="22EF7B3B" w:rsidR="00331C48" w:rsidRPr="006E51C3" w:rsidRDefault="00331C48">
          <w:pPr>
            <w:pStyle w:val="Kazalovsebine1"/>
            <w:tabs>
              <w:tab w:val="left" w:pos="440"/>
              <w:tab w:val="right" w:leader="dot" w:pos="9061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05680831" w:history="1">
            <w:r w:rsidRPr="006E51C3">
              <w:rPr>
                <w:rStyle w:val="Hiperpovezava"/>
                <w:rFonts w:ascii="Times New Roman" w:hAnsi="Times New Roman"/>
                <w:noProof/>
                <w:sz w:val="24"/>
                <w:szCs w:val="24"/>
              </w:rPr>
              <w:t>3</w:t>
            </w:r>
            <w:r w:rsidRPr="006E51C3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6E51C3">
              <w:rPr>
                <w:rStyle w:val="Hiperpovezava"/>
                <w:rFonts w:ascii="Times New Roman" w:hAnsi="Times New Roman"/>
                <w:noProof/>
                <w:sz w:val="24"/>
                <w:szCs w:val="24"/>
              </w:rPr>
              <w:t>KONCEPTUALNI MODEL</w:t>
            </w:r>
            <w:r w:rsidRPr="006E51C3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6E51C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6E51C3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_Toc105680831 \h </w:instrText>
            </w:r>
            <w:r w:rsidRPr="006E51C3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6E51C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6E51C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Pr="006E51C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83C875" w14:textId="61E82052" w:rsidR="00331C48" w:rsidRPr="006E51C3" w:rsidRDefault="00331C48">
          <w:pPr>
            <w:pStyle w:val="Kazalovsebine1"/>
            <w:tabs>
              <w:tab w:val="left" w:pos="440"/>
              <w:tab w:val="right" w:leader="dot" w:pos="9061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05680832" w:history="1">
            <w:r w:rsidRPr="006E51C3">
              <w:rPr>
                <w:rStyle w:val="Hiperpovezava"/>
                <w:rFonts w:ascii="Times New Roman" w:hAnsi="Times New Roman"/>
                <w:noProof/>
                <w:sz w:val="24"/>
                <w:szCs w:val="24"/>
              </w:rPr>
              <w:t>4</w:t>
            </w:r>
            <w:r w:rsidRPr="006E51C3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6E51C3">
              <w:rPr>
                <w:rStyle w:val="Hiperpovezava"/>
                <w:rFonts w:ascii="Times New Roman" w:hAnsi="Times New Roman"/>
                <w:noProof/>
                <w:sz w:val="24"/>
                <w:szCs w:val="24"/>
              </w:rPr>
              <w:t>LOGIČNI MODEL</w:t>
            </w:r>
            <w:r w:rsidRPr="006E51C3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6E51C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6E51C3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_Toc105680832 \h </w:instrText>
            </w:r>
            <w:r w:rsidRPr="006E51C3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6E51C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6E51C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Pr="006E51C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AE08C5" w14:textId="07A74706" w:rsidR="00331C48" w:rsidRPr="006E51C3" w:rsidRDefault="00331C48">
          <w:pPr>
            <w:pStyle w:val="Kazalovsebine1"/>
            <w:tabs>
              <w:tab w:val="left" w:pos="440"/>
              <w:tab w:val="right" w:leader="dot" w:pos="9061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05680833" w:history="1">
            <w:r w:rsidRPr="006E51C3">
              <w:rPr>
                <w:rStyle w:val="Hiperpovezava"/>
                <w:rFonts w:ascii="Times New Roman" w:hAnsi="Times New Roman"/>
                <w:noProof/>
                <w:sz w:val="24"/>
                <w:szCs w:val="24"/>
              </w:rPr>
              <w:t>5</w:t>
            </w:r>
            <w:r w:rsidRPr="006E51C3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6E51C3">
              <w:rPr>
                <w:rStyle w:val="Hiperpovezava"/>
                <w:rFonts w:ascii="Times New Roman" w:hAnsi="Times New Roman"/>
                <w:noProof/>
                <w:sz w:val="24"/>
                <w:szCs w:val="24"/>
              </w:rPr>
              <w:t>IZDELAVA FIZIČNEGA MODELA</w:t>
            </w:r>
            <w:r w:rsidRPr="006E51C3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6E51C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6E51C3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_Toc105680833 \h </w:instrText>
            </w:r>
            <w:r w:rsidRPr="006E51C3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6E51C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6E51C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Pr="006E51C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93465B" w14:textId="4F99349C" w:rsidR="00331C48" w:rsidRPr="006E51C3" w:rsidRDefault="00331C48">
          <w:pPr>
            <w:pStyle w:val="Kazalovsebine2"/>
            <w:tabs>
              <w:tab w:val="left" w:pos="880"/>
              <w:tab w:val="right" w:leader="dot" w:pos="9061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05680834" w:history="1">
            <w:r w:rsidRPr="006E51C3">
              <w:rPr>
                <w:rStyle w:val="Hiperpovezava"/>
                <w:rFonts w:ascii="Times New Roman" w:hAnsi="Times New Roman"/>
                <w:noProof/>
                <w:sz w:val="24"/>
                <w:szCs w:val="24"/>
              </w:rPr>
              <w:t>5.1</w:t>
            </w:r>
            <w:r w:rsidRPr="006E51C3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6E51C3">
              <w:rPr>
                <w:rStyle w:val="Hiperpovezava"/>
                <w:rFonts w:ascii="Times New Roman" w:hAnsi="Times New Roman"/>
                <w:noProof/>
                <w:sz w:val="24"/>
                <w:szCs w:val="24"/>
              </w:rPr>
              <w:t>SQL skripta</w:t>
            </w:r>
            <w:r w:rsidRPr="006E51C3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6E51C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6E51C3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_Toc105680834 \h </w:instrText>
            </w:r>
            <w:r w:rsidRPr="006E51C3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6E51C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6E51C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Pr="006E51C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FEF444" w14:textId="460CB51F" w:rsidR="00331C48" w:rsidRPr="006E51C3" w:rsidRDefault="00331C48">
          <w:pPr>
            <w:pStyle w:val="Kazalovsebine2"/>
            <w:tabs>
              <w:tab w:val="left" w:pos="880"/>
              <w:tab w:val="right" w:leader="dot" w:pos="9061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05680835" w:history="1">
            <w:r w:rsidRPr="006E51C3">
              <w:rPr>
                <w:rStyle w:val="Hiperpovezava"/>
                <w:rFonts w:ascii="Times New Roman" w:hAnsi="Times New Roman"/>
                <w:noProof/>
                <w:sz w:val="24"/>
                <w:szCs w:val="24"/>
              </w:rPr>
              <w:t>5.2</w:t>
            </w:r>
            <w:r w:rsidRPr="006E51C3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6E51C3">
              <w:rPr>
                <w:rStyle w:val="Hiperpovezava"/>
                <w:rFonts w:ascii="Times New Roman" w:hAnsi="Times New Roman"/>
                <w:noProof/>
                <w:sz w:val="24"/>
                <w:szCs w:val="24"/>
              </w:rPr>
              <w:t>SQL stavki za transakcije</w:t>
            </w:r>
            <w:r w:rsidRPr="006E51C3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6E51C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6E51C3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_Toc105680835 \h </w:instrText>
            </w:r>
            <w:r w:rsidRPr="006E51C3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6E51C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6E51C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9</w:t>
            </w:r>
            <w:r w:rsidRPr="006E51C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ED9B10" w14:textId="40C957B8" w:rsidR="00331C48" w:rsidRPr="006E51C3" w:rsidRDefault="00331C48">
          <w:pPr>
            <w:pStyle w:val="Kazalovsebine3"/>
            <w:tabs>
              <w:tab w:val="left" w:pos="1320"/>
              <w:tab w:val="right" w:leader="dot" w:pos="9061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05680836" w:history="1">
            <w:r w:rsidRPr="006E51C3">
              <w:rPr>
                <w:rStyle w:val="Hiperpovezava"/>
                <w:rFonts w:ascii="Times New Roman" w:hAnsi="Times New Roman"/>
                <w:noProof/>
                <w:sz w:val="24"/>
                <w:szCs w:val="24"/>
              </w:rPr>
              <w:t>5.2.1</w:t>
            </w:r>
            <w:r w:rsidRPr="006E51C3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6E51C3">
              <w:rPr>
                <w:rStyle w:val="Hiperpovezava"/>
                <w:rFonts w:ascii="Times New Roman" w:hAnsi="Times New Roman"/>
                <w:noProof/>
                <w:sz w:val="24"/>
                <w:szCs w:val="24"/>
              </w:rPr>
              <w:t>Dodajanje podatkov</w:t>
            </w:r>
            <w:r w:rsidRPr="006E51C3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6E51C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6E51C3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_Toc105680836 \h </w:instrText>
            </w:r>
            <w:r w:rsidRPr="006E51C3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6E51C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6E51C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9</w:t>
            </w:r>
            <w:r w:rsidRPr="006E51C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627DCC" w14:textId="61D9058C" w:rsidR="00331C48" w:rsidRPr="006E51C3" w:rsidRDefault="00331C48">
          <w:pPr>
            <w:pStyle w:val="Kazalovsebine3"/>
            <w:tabs>
              <w:tab w:val="left" w:pos="1320"/>
              <w:tab w:val="right" w:leader="dot" w:pos="9061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05680837" w:history="1">
            <w:r w:rsidRPr="006E51C3">
              <w:rPr>
                <w:rStyle w:val="Hiperpovezava"/>
                <w:rFonts w:ascii="Times New Roman" w:hAnsi="Times New Roman"/>
                <w:noProof/>
                <w:sz w:val="24"/>
                <w:szCs w:val="24"/>
              </w:rPr>
              <w:t>5.2.2</w:t>
            </w:r>
            <w:r w:rsidRPr="006E51C3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6E51C3">
              <w:rPr>
                <w:rStyle w:val="Hiperpovezava"/>
                <w:rFonts w:ascii="Times New Roman" w:hAnsi="Times New Roman"/>
                <w:noProof/>
                <w:sz w:val="24"/>
                <w:szCs w:val="24"/>
              </w:rPr>
              <w:t>Poizvedbe</w:t>
            </w:r>
            <w:r w:rsidRPr="006E51C3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6E51C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6E51C3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_Toc105680837 \h </w:instrText>
            </w:r>
            <w:r w:rsidRPr="006E51C3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6E51C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6E51C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11</w:t>
            </w:r>
            <w:r w:rsidRPr="006E51C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80AB71" w14:textId="1CB1A310" w:rsidR="00331C48" w:rsidRPr="006E51C3" w:rsidRDefault="00331C48">
          <w:pPr>
            <w:pStyle w:val="Kazalovsebine3"/>
            <w:tabs>
              <w:tab w:val="left" w:pos="1320"/>
              <w:tab w:val="right" w:leader="dot" w:pos="9061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05680838" w:history="1">
            <w:r w:rsidRPr="006E51C3">
              <w:rPr>
                <w:rStyle w:val="Hiperpovezava"/>
                <w:rFonts w:ascii="Times New Roman" w:hAnsi="Times New Roman"/>
                <w:noProof/>
                <w:sz w:val="24"/>
                <w:szCs w:val="24"/>
              </w:rPr>
              <w:t>5.2.3</w:t>
            </w:r>
            <w:r w:rsidRPr="006E51C3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6E51C3">
              <w:rPr>
                <w:rStyle w:val="Hiperpovezava"/>
                <w:rFonts w:ascii="Times New Roman" w:hAnsi="Times New Roman"/>
                <w:noProof/>
                <w:sz w:val="24"/>
                <w:szCs w:val="24"/>
              </w:rPr>
              <w:t>Spreminjanje podatkov</w:t>
            </w:r>
            <w:r w:rsidRPr="006E51C3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6E51C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6E51C3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_Toc105680838 \h </w:instrText>
            </w:r>
            <w:r w:rsidRPr="006E51C3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6E51C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6E51C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14</w:t>
            </w:r>
            <w:r w:rsidRPr="006E51C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3DC798" w14:textId="231A5CD6" w:rsidR="00331C48" w:rsidRPr="006E51C3" w:rsidRDefault="00331C48">
          <w:pPr>
            <w:pStyle w:val="Kazalovsebine3"/>
            <w:tabs>
              <w:tab w:val="left" w:pos="1320"/>
              <w:tab w:val="right" w:leader="dot" w:pos="9061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05680839" w:history="1">
            <w:r w:rsidRPr="006E51C3">
              <w:rPr>
                <w:rStyle w:val="Hiperpovezava"/>
                <w:rFonts w:ascii="Times New Roman" w:hAnsi="Times New Roman"/>
                <w:noProof/>
                <w:sz w:val="24"/>
                <w:szCs w:val="24"/>
              </w:rPr>
              <w:t>5.2.4</w:t>
            </w:r>
            <w:r w:rsidRPr="006E51C3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6E51C3">
              <w:rPr>
                <w:rStyle w:val="Hiperpovezava"/>
                <w:rFonts w:ascii="Times New Roman" w:hAnsi="Times New Roman"/>
                <w:noProof/>
                <w:sz w:val="24"/>
                <w:szCs w:val="24"/>
              </w:rPr>
              <w:t>Brisanje podatkov</w:t>
            </w:r>
            <w:r w:rsidRPr="006E51C3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6E51C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6E51C3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_Toc105680839 \h </w:instrText>
            </w:r>
            <w:r w:rsidRPr="006E51C3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6E51C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6E51C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15</w:t>
            </w:r>
            <w:r w:rsidRPr="006E51C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1EFF3D" w14:textId="29937C4F" w:rsidR="00331C48" w:rsidRPr="006E51C3" w:rsidRDefault="00331C48">
          <w:pPr>
            <w:pStyle w:val="Kazalovsebine1"/>
            <w:tabs>
              <w:tab w:val="left" w:pos="440"/>
              <w:tab w:val="right" w:leader="dot" w:pos="9061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05680840" w:history="1">
            <w:r w:rsidRPr="006E51C3">
              <w:rPr>
                <w:rStyle w:val="Hiperpovezava"/>
                <w:rFonts w:ascii="Times New Roman" w:hAnsi="Times New Roman"/>
                <w:noProof/>
                <w:sz w:val="24"/>
                <w:szCs w:val="24"/>
              </w:rPr>
              <w:t>6</w:t>
            </w:r>
            <w:r w:rsidRPr="006E51C3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6E51C3">
              <w:rPr>
                <w:rStyle w:val="Hiperpovezava"/>
                <w:rFonts w:ascii="Times New Roman" w:hAnsi="Times New Roman"/>
                <w:noProof/>
                <w:sz w:val="24"/>
                <w:szCs w:val="24"/>
              </w:rPr>
              <w:t>ZAKLJUČEK</w:t>
            </w:r>
            <w:r w:rsidRPr="006E51C3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6E51C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6E51C3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_Toc105680840 \h </w:instrText>
            </w:r>
            <w:r w:rsidRPr="006E51C3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6E51C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6E51C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16</w:t>
            </w:r>
            <w:r w:rsidRPr="006E51C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E8A649" w14:textId="66EA679E" w:rsidR="0024784B" w:rsidRDefault="005C1D89" w:rsidP="00FC58A1">
          <w:pPr>
            <w:rPr>
              <w:rFonts w:cs="Times New Roman"/>
              <w:b/>
              <w:bCs/>
              <w:szCs w:val="24"/>
            </w:rPr>
          </w:pPr>
          <w:r w:rsidRPr="006E51C3">
            <w:rPr>
              <w:rFonts w:cs="Times New Roman"/>
              <w:szCs w:val="24"/>
            </w:rPr>
            <w:fldChar w:fldCharType="end"/>
          </w:r>
        </w:p>
      </w:sdtContent>
    </w:sdt>
    <w:p w14:paraId="0D46FC31" w14:textId="77777777" w:rsidR="0024784B" w:rsidRPr="0024784B" w:rsidRDefault="0024784B" w:rsidP="0024784B">
      <w:pPr>
        <w:rPr>
          <w:rFonts w:cs="Times New Roman"/>
          <w:szCs w:val="24"/>
        </w:rPr>
      </w:pPr>
    </w:p>
    <w:p w14:paraId="463354A9" w14:textId="77777777" w:rsidR="0024784B" w:rsidRPr="0024784B" w:rsidRDefault="0024784B" w:rsidP="0024784B">
      <w:pPr>
        <w:rPr>
          <w:rFonts w:cs="Times New Roman"/>
          <w:szCs w:val="24"/>
        </w:rPr>
      </w:pPr>
    </w:p>
    <w:p w14:paraId="5157E374" w14:textId="77777777" w:rsidR="0024784B" w:rsidRPr="0024784B" w:rsidRDefault="0024784B" w:rsidP="0024784B">
      <w:pPr>
        <w:rPr>
          <w:rFonts w:cs="Times New Roman"/>
          <w:szCs w:val="24"/>
        </w:rPr>
      </w:pPr>
    </w:p>
    <w:p w14:paraId="614E1E80" w14:textId="33BDAAE3" w:rsidR="0024784B" w:rsidRDefault="0024784B" w:rsidP="0024784B">
      <w:pPr>
        <w:rPr>
          <w:rFonts w:cs="Times New Roman"/>
          <w:szCs w:val="24"/>
        </w:rPr>
      </w:pPr>
    </w:p>
    <w:p w14:paraId="0E51A6D3" w14:textId="6E6E41F2" w:rsidR="0024784B" w:rsidRDefault="0024784B" w:rsidP="0024784B">
      <w:pPr>
        <w:tabs>
          <w:tab w:val="left" w:pos="802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</w:p>
    <w:p w14:paraId="16E4C732" w14:textId="61BA7A64" w:rsidR="0024784B" w:rsidRDefault="0024784B" w:rsidP="0024784B">
      <w:pPr>
        <w:tabs>
          <w:tab w:val="left" w:pos="8020"/>
        </w:tabs>
        <w:rPr>
          <w:rFonts w:cs="Times New Roman"/>
          <w:szCs w:val="24"/>
        </w:rPr>
      </w:pPr>
    </w:p>
    <w:p w14:paraId="49F63521" w14:textId="056114EC" w:rsidR="0024784B" w:rsidRDefault="0024784B" w:rsidP="0024784B">
      <w:pPr>
        <w:tabs>
          <w:tab w:val="left" w:pos="8020"/>
        </w:tabs>
        <w:rPr>
          <w:rFonts w:cs="Times New Roman"/>
          <w:szCs w:val="24"/>
        </w:rPr>
      </w:pPr>
    </w:p>
    <w:p w14:paraId="786C64B8" w14:textId="7160CF84" w:rsidR="0024784B" w:rsidRDefault="0024784B" w:rsidP="0024784B">
      <w:pPr>
        <w:tabs>
          <w:tab w:val="left" w:pos="8020"/>
        </w:tabs>
        <w:rPr>
          <w:rFonts w:cs="Times New Roman"/>
          <w:szCs w:val="24"/>
        </w:rPr>
      </w:pPr>
    </w:p>
    <w:p w14:paraId="69E78B46" w14:textId="1283C1F0" w:rsidR="00E53389" w:rsidRDefault="00E53389" w:rsidP="003443BA">
      <w:pPr>
        <w:tabs>
          <w:tab w:val="left" w:pos="8020"/>
        </w:tabs>
        <w:rPr>
          <w:rFonts w:cs="Times New Roman"/>
          <w:szCs w:val="24"/>
        </w:rPr>
      </w:pPr>
      <w:bookmarkStart w:id="0" w:name="_GoBack"/>
      <w:bookmarkEnd w:id="0"/>
    </w:p>
    <w:p w14:paraId="3FDDF515" w14:textId="56620774" w:rsidR="00E53389" w:rsidRDefault="00E53389" w:rsidP="00B2612D">
      <w:pPr>
        <w:tabs>
          <w:tab w:val="left" w:pos="8020"/>
        </w:tabs>
        <w:rPr>
          <w:rFonts w:cs="Times New Roman"/>
          <w:szCs w:val="24"/>
        </w:rPr>
      </w:pPr>
    </w:p>
    <w:p w14:paraId="132E530B" w14:textId="471A8AA6" w:rsidR="001B354C" w:rsidRDefault="001B354C">
      <w:pPr>
        <w:pStyle w:val="Kazaloslik"/>
        <w:tabs>
          <w:tab w:val="right" w:leader="dot" w:pos="9061"/>
        </w:tabs>
        <w:rPr>
          <w:rFonts w:cs="Times New Roman"/>
          <w:b/>
          <w:szCs w:val="24"/>
        </w:rPr>
      </w:pPr>
      <w:r w:rsidRPr="001B354C">
        <w:rPr>
          <w:rFonts w:cs="Times New Roman"/>
          <w:b/>
          <w:szCs w:val="24"/>
        </w:rPr>
        <w:lastRenderedPageBreak/>
        <w:t>KAZALO SLIK</w:t>
      </w:r>
    </w:p>
    <w:p w14:paraId="34718D41" w14:textId="468B927B" w:rsidR="00137BBE" w:rsidRDefault="00B2612D">
      <w:pPr>
        <w:pStyle w:val="Kazaloslik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sl-SI"/>
        </w:rPr>
      </w:pPr>
      <w:r>
        <w:fldChar w:fldCharType="begin"/>
      </w:r>
      <w:r>
        <w:instrText xml:space="preserve"> TOC \h \z \c "Slika" </w:instrText>
      </w:r>
      <w:r>
        <w:fldChar w:fldCharType="separate"/>
      </w:r>
      <w:hyperlink w:anchor="_Toc105680336" w:history="1">
        <w:r w:rsidR="00137BBE" w:rsidRPr="0098136C">
          <w:rPr>
            <w:rStyle w:val="Hiperpovezava"/>
            <w:noProof/>
          </w:rPr>
          <w:t>Slika 1: Konceptualni model</w:t>
        </w:r>
        <w:r w:rsidR="00137BBE">
          <w:rPr>
            <w:noProof/>
            <w:webHidden/>
          </w:rPr>
          <w:tab/>
        </w:r>
        <w:r w:rsidR="00137BBE">
          <w:rPr>
            <w:noProof/>
            <w:webHidden/>
          </w:rPr>
          <w:fldChar w:fldCharType="begin"/>
        </w:r>
        <w:r w:rsidR="00137BBE">
          <w:rPr>
            <w:noProof/>
            <w:webHidden/>
          </w:rPr>
          <w:instrText xml:space="preserve"> PAGEREF _Toc105680336 \h </w:instrText>
        </w:r>
        <w:r w:rsidR="00137BBE">
          <w:rPr>
            <w:noProof/>
            <w:webHidden/>
          </w:rPr>
        </w:r>
        <w:r w:rsidR="00137BBE">
          <w:rPr>
            <w:noProof/>
            <w:webHidden/>
          </w:rPr>
          <w:fldChar w:fldCharType="separate"/>
        </w:r>
        <w:r w:rsidR="00137BBE">
          <w:rPr>
            <w:noProof/>
            <w:webHidden/>
          </w:rPr>
          <w:t>3</w:t>
        </w:r>
        <w:r w:rsidR="00137BBE">
          <w:rPr>
            <w:noProof/>
            <w:webHidden/>
          </w:rPr>
          <w:fldChar w:fldCharType="end"/>
        </w:r>
      </w:hyperlink>
    </w:p>
    <w:p w14:paraId="0344B748" w14:textId="5D7FEF49" w:rsidR="00137BBE" w:rsidRDefault="00137BBE">
      <w:pPr>
        <w:pStyle w:val="Kazaloslik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sl-SI"/>
        </w:rPr>
      </w:pPr>
      <w:hyperlink w:anchor="_Toc105680337" w:history="1">
        <w:r w:rsidRPr="0098136C">
          <w:rPr>
            <w:rStyle w:val="Hiperpovezava"/>
            <w:noProof/>
          </w:rPr>
          <w:t>Slika 2: Logični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_Toc105680337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E37EF43" w14:textId="57D08667" w:rsidR="00137BBE" w:rsidRDefault="00137BBE">
      <w:pPr>
        <w:pStyle w:val="Kazaloslik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sl-SI"/>
        </w:rPr>
      </w:pPr>
      <w:hyperlink w:anchor="_Toc105680338" w:history="1">
        <w:r w:rsidRPr="0098136C">
          <w:rPr>
            <w:rStyle w:val="Hiperpovezava"/>
            <w:noProof/>
          </w:rPr>
          <w:t>Slika 3: SQL skripta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_Toc105680338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2E2E0B1" w14:textId="66340344" w:rsidR="00137BBE" w:rsidRDefault="00137BBE">
      <w:pPr>
        <w:pStyle w:val="Kazaloslik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sl-SI"/>
        </w:rPr>
      </w:pPr>
      <w:hyperlink w:anchor="_Toc105680339" w:history="1">
        <w:r w:rsidRPr="0098136C">
          <w:rPr>
            <w:rStyle w:val="Hiperpovezava"/>
            <w:noProof/>
          </w:rPr>
          <w:t>Slika 4: SQL skripta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_Toc105680339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4D2C0BE" w14:textId="5DF938DF" w:rsidR="00137BBE" w:rsidRDefault="00137BBE">
      <w:pPr>
        <w:pStyle w:val="Kazaloslik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sl-SI"/>
        </w:rPr>
      </w:pPr>
      <w:hyperlink w:anchor="_Toc105680340" w:history="1">
        <w:r w:rsidRPr="0098136C">
          <w:rPr>
            <w:rStyle w:val="Hiperpovezava"/>
            <w:noProof/>
          </w:rPr>
          <w:t>Slika 5: SQL skripta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_Toc105680340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438F5B6" w14:textId="4C05EB86" w:rsidR="00137BBE" w:rsidRDefault="00137BBE">
      <w:pPr>
        <w:pStyle w:val="Kazaloslik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sl-SI"/>
        </w:rPr>
      </w:pPr>
      <w:hyperlink w:anchor="_Toc105680341" w:history="1">
        <w:r w:rsidRPr="0098136C">
          <w:rPr>
            <w:rStyle w:val="Hiperpovezava"/>
            <w:noProof/>
          </w:rPr>
          <w:t>Slika 6: Dodajanje nove fizične stranke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_Toc105680341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8374C44" w14:textId="013D134E" w:rsidR="00137BBE" w:rsidRDefault="00137BBE">
      <w:pPr>
        <w:pStyle w:val="Kazaloslik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sl-SI"/>
        </w:rPr>
      </w:pPr>
      <w:hyperlink w:anchor="_Toc105680342" w:history="1">
        <w:r w:rsidRPr="0098136C">
          <w:rPr>
            <w:rStyle w:val="Hiperpovezava"/>
            <w:noProof/>
          </w:rPr>
          <w:t>Slika 7: Vstavljanje novega vozila v bazo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_Toc105680342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C759E01" w14:textId="019E8EF8" w:rsidR="00137BBE" w:rsidRDefault="00137BBE">
      <w:pPr>
        <w:pStyle w:val="Kazaloslik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sl-SI"/>
        </w:rPr>
      </w:pPr>
      <w:hyperlink w:anchor="_Toc105680343" w:history="1">
        <w:r w:rsidRPr="0098136C">
          <w:rPr>
            <w:rStyle w:val="Hiperpovezava"/>
            <w:noProof/>
          </w:rPr>
          <w:t>Slika 8: Vstavljanje nove izposoje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_Toc105680343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73B42EA" w14:textId="6D35E8C0" w:rsidR="00137BBE" w:rsidRDefault="00137BBE">
      <w:pPr>
        <w:pStyle w:val="Kazaloslik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sl-SI"/>
        </w:rPr>
      </w:pPr>
      <w:hyperlink w:anchor="_Toc105680344" w:history="1">
        <w:r w:rsidRPr="0098136C">
          <w:rPr>
            <w:rStyle w:val="Hiperpovezava"/>
            <w:noProof/>
          </w:rPr>
          <w:t>Slika 9: Izpis vozil z vinjeto, katerih cena je pod 35€ na dan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_Toc105680344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782C779" w14:textId="5A78EC12" w:rsidR="00137BBE" w:rsidRDefault="00137BBE">
      <w:pPr>
        <w:pStyle w:val="Kazaloslik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sl-SI"/>
        </w:rPr>
      </w:pPr>
      <w:hyperlink w:anchor="_Toc105680345" w:history="1">
        <w:r w:rsidRPr="0098136C">
          <w:rPr>
            <w:rStyle w:val="Hiperpovezava"/>
            <w:noProof/>
          </w:rPr>
          <w:t>Slika 10: Izpis vozil, ki imajo 5 sedežev in so primerni za gibalno ovirane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_Toc105680345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F2B5D33" w14:textId="3286729B" w:rsidR="00137BBE" w:rsidRDefault="00137BBE">
      <w:pPr>
        <w:pStyle w:val="Kazaloslik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sl-SI"/>
        </w:rPr>
      </w:pPr>
      <w:hyperlink w:anchor="_Toc105680346" w:history="1">
        <w:r w:rsidRPr="0098136C">
          <w:rPr>
            <w:rStyle w:val="Hiperpovezava"/>
            <w:noProof/>
          </w:rPr>
          <w:t>Slika 11: Izposoja, kjer je stranka prevozila več kot 500 kilometrov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_Toc105680346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DA34B1D" w14:textId="1830BE8E" w:rsidR="00137BBE" w:rsidRDefault="00137BBE">
      <w:pPr>
        <w:pStyle w:val="Kazaloslik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sl-SI"/>
        </w:rPr>
      </w:pPr>
      <w:hyperlink w:anchor="_Toc105680347" w:history="1">
        <w:r w:rsidRPr="0098136C">
          <w:rPr>
            <w:rStyle w:val="Hiperpovezava"/>
            <w:noProof/>
          </w:rPr>
          <w:t>Slika 12: Izpis izposoj v mesecu maju, z »Mastercard« kartico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_Toc105680347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C856C5C" w14:textId="12CD60ED" w:rsidR="00137BBE" w:rsidRDefault="00137BBE">
      <w:pPr>
        <w:pStyle w:val="Kazaloslik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sl-SI"/>
        </w:rPr>
      </w:pPr>
      <w:hyperlink w:anchor="_Toc105680348" w:history="1">
        <w:r w:rsidRPr="0098136C">
          <w:rPr>
            <w:rStyle w:val="Hiperpovezava"/>
            <w:noProof/>
          </w:rPr>
          <w:t>Slika 13: Izpis vseh poslovalnic z vozilom "Caddy", ki je primerno za gibalno ovirane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_Toc105680348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59AAA35" w14:textId="090ED0C4" w:rsidR="00137BBE" w:rsidRDefault="00137BBE">
      <w:pPr>
        <w:pStyle w:val="Kazaloslik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sl-SI"/>
        </w:rPr>
      </w:pPr>
      <w:hyperlink w:anchor="_Toc105680349" w:history="1">
        <w:r w:rsidRPr="0098136C">
          <w:rPr>
            <w:rStyle w:val="Hiperpovezava"/>
            <w:noProof/>
          </w:rPr>
          <w:t>Slika 14: Spreminjanje elektronskega naslova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_Toc105680349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980BA93" w14:textId="7E9F3974" w:rsidR="00137BBE" w:rsidRDefault="00137BBE">
      <w:pPr>
        <w:pStyle w:val="Kazaloslik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sl-SI"/>
        </w:rPr>
      </w:pPr>
      <w:hyperlink w:anchor="_Toc105680350" w:history="1">
        <w:r w:rsidRPr="0098136C">
          <w:rPr>
            <w:rStyle w:val="Hiperpovezava"/>
            <w:noProof/>
          </w:rPr>
          <w:t>Slika 15: Spreminjanje število kilometrov ob vrnitvi vozila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_Toc105680350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A82750A" w14:textId="56E163D1" w:rsidR="00137BBE" w:rsidRDefault="00137BBE">
      <w:pPr>
        <w:pStyle w:val="Kazaloslik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sl-SI"/>
        </w:rPr>
      </w:pPr>
      <w:hyperlink w:anchor="_Toc105680351" w:history="1">
        <w:r w:rsidRPr="0098136C">
          <w:rPr>
            <w:rStyle w:val="Hiperpovezava"/>
            <w:noProof/>
          </w:rPr>
          <w:t>Slika 16: Spreminjane tipa pogona vozila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_Toc105680351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9D0E018" w14:textId="6F1ABE0F" w:rsidR="00137BBE" w:rsidRDefault="00137BBE">
      <w:pPr>
        <w:pStyle w:val="Kazaloslik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sl-SI"/>
        </w:rPr>
      </w:pPr>
      <w:hyperlink w:anchor="_Toc105680352" w:history="1">
        <w:r w:rsidRPr="0098136C">
          <w:rPr>
            <w:rStyle w:val="Hiperpovezava"/>
            <w:noProof/>
          </w:rPr>
          <w:t>Slika 17: Stanje v tabeli pred izbrisom vrstice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_Toc105680352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D31BBEE" w14:textId="5195C773" w:rsidR="00137BBE" w:rsidRDefault="00137BBE">
      <w:pPr>
        <w:pStyle w:val="Kazaloslik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sl-SI"/>
        </w:rPr>
      </w:pPr>
      <w:hyperlink w:anchor="_Toc105680353" w:history="1">
        <w:r w:rsidRPr="0098136C">
          <w:rPr>
            <w:rStyle w:val="Hiperpovezava"/>
            <w:noProof/>
          </w:rPr>
          <w:t>Slika 18: Stanje v tabeli po izbrisu vrstice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_Toc105680353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3865677" w14:textId="1C3B928B" w:rsidR="001B354C" w:rsidRPr="00B2612D" w:rsidRDefault="00B2612D" w:rsidP="00B2612D">
      <w:r>
        <w:fldChar w:fldCharType="end"/>
      </w:r>
    </w:p>
    <w:p w14:paraId="24520FF9" w14:textId="77777777" w:rsidR="00137BBE" w:rsidRDefault="001B354C" w:rsidP="001B354C">
      <w:pPr>
        <w:tabs>
          <w:tab w:val="left" w:pos="8020"/>
        </w:tabs>
        <w:spacing w:after="0"/>
        <w:rPr>
          <w:noProof/>
        </w:rPr>
      </w:pPr>
      <w:r w:rsidRPr="001B354C">
        <w:rPr>
          <w:rFonts w:cs="Times New Roman"/>
          <w:b/>
          <w:szCs w:val="24"/>
        </w:rPr>
        <w:t>KAZALO TABEL</w:t>
      </w:r>
      <w:r w:rsidR="00B2612D">
        <w:rPr>
          <w:rFonts w:cs="Times New Roman"/>
          <w:b/>
          <w:szCs w:val="24"/>
        </w:rPr>
        <w:fldChar w:fldCharType="begin"/>
      </w:r>
      <w:r w:rsidR="00B2612D">
        <w:rPr>
          <w:rFonts w:cs="Times New Roman"/>
          <w:b/>
          <w:szCs w:val="24"/>
        </w:rPr>
        <w:instrText xml:space="preserve"> TOC \h \z \c "Graf" </w:instrText>
      </w:r>
      <w:r w:rsidR="00B2612D">
        <w:rPr>
          <w:rFonts w:cs="Times New Roman"/>
          <w:b/>
          <w:szCs w:val="24"/>
        </w:rPr>
        <w:fldChar w:fldCharType="end"/>
      </w:r>
      <w:r w:rsidR="00B2612D">
        <w:rPr>
          <w:rFonts w:cs="Times New Roman"/>
          <w:b/>
          <w:szCs w:val="24"/>
        </w:rPr>
        <w:fldChar w:fldCharType="begin"/>
      </w:r>
      <w:r w:rsidR="00B2612D">
        <w:rPr>
          <w:rFonts w:cs="Times New Roman"/>
          <w:b/>
          <w:szCs w:val="24"/>
        </w:rPr>
        <w:instrText xml:space="preserve"> TOC \h \z \c "Tabela" </w:instrText>
      </w:r>
      <w:r w:rsidR="00B2612D">
        <w:rPr>
          <w:rFonts w:cs="Times New Roman"/>
          <w:b/>
          <w:szCs w:val="24"/>
        </w:rPr>
        <w:fldChar w:fldCharType="separate"/>
      </w:r>
    </w:p>
    <w:p w14:paraId="7B3B950D" w14:textId="6CA23B19" w:rsidR="00137BBE" w:rsidRDefault="00137BBE">
      <w:pPr>
        <w:pStyle w:val="Kazaloslik"/>
        <w:tabs>
          <w:tab w:val="right" w:pos="9061"/>
        </w:tabs>
        <w:rPr>
          <w:rFonts w:asciiTheme="minorHAnsi" w:eastAsiaTheme="minorEastAsia" w:hAnsiTheme="minorHAnsi"/>
          <w:noProof/>
          <w:sz w:val="22"/>
          <w:lang w:eastAsia="sl-SI"/>
        </w:rPr>
      </w:pPr>
      <w:hyperlink w:anchor="_Toc105680354" w:history="1">
        <w:r w:rsidRPr="008C345A">
          <w:rPr>
            <w:rStyle w:val="Hiperpovezava"/>
            <w:noProof/>
          </w:rPr>
          <w:t>Tabela 1: Opisi entitetnih tipov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_Toc105680354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B9242ED" w14:textId="16E7DE27" w:rsidR="001B354C" w:rsidRDefault="00B2612D" w:rsidP="00137BBE">
      <w:pPr>
        <w:tabs>
          <w:tab w:val="left" w:pos="8020"/>
        </w:tabs>
        <w:spacing w:after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fldChar w:fldCharType="end"/>
      </w:r>
    </w:p>
    <w:p w14:paraId="7A6AFDE5" w14:textId="77777777" w:rsidR="00B2612D" w:rsidRPr="001B354C" w:rsidRDefault="00B2612D" w:rsidP="0024784B">
      <w:pPr>
        <w:tabs>
          <w:tab w:val="left" w:pos="8020"/>
        </w:tabs>
        <w:rPr>
          <w:rFonts w:cs="Times New Roman"/>
          <w:b/>
          <w:szCs w:val="24"/>
        </w:rPr>
        <w:sectPr w:rsidR="00B2612D" w:rsidRPr="001B354C" w:rsidSect="00437F4A">
          <w:headerReference w:type="default" r:id="rId14"/>
          <w:footerReference w:type="default" r:id="rId15"/>
          <w:pgSz w:w="11906" w:h="16838" w:code="9"/>
          <w:pgMar w:top="1418" w:right="1134" w:bottom="1418" w:left="1701" w:header="709" w:footer="709" w:gutter="0"/>
          <w:pgNumType w:fmt="upperRoman" w:start="1"/>
          <w:cols w:space="708"/>
          <w:docGrid w:linePitch="360"/>
        </w:sectPr>
      </w:pPr>
    </w:p>
    <w:p w14:paraId="421EA688" w14:textId="4BE6811C" w:rsidR="00137BBE" w:rsidRDefault="00137BBE" w:rsidP="00812CB8">
      <w:pPr>
        <w:pStyle w:val="Naslov1"/>
      </w:pPr>
      <w:bookmarkStart w:id="1" w:name="_Toc105680824"/>
      <w:r>
        <w:lastRenderedPageBreak/>
        <w:t>UVOD</w:t>
      </w:r>
      <w:bookmarkEnd w:id="1"/>
    </w:p>
    <w:p w14:paraId="64F3E663" w14:textId="142A295B" w:rsidR="00137BBE" w:rsidRDefault="00137BBE" w:rsidP="00137BBE">
      <w:pPr>
        <w:spacing w:after="0"/>
      </w:pPr>
      <w:r w:rsidRPr="00137BBE">
        <w:t xml:space="preserve">Pri predmetu baze podatkov smo prejeli navodila, da izdelamo </w:t>
      </w:r>
      <w:r>
        <w:t>relacijsko podatkovno bazo</w:t>
      </w:r>
      <w:r w:rsidRPr="00137BBE">
        <w:t xml:space="preserve"> za poljubno domeno. </w:t>
      </w:r>
      <w:r>
        <w:t>Odločil sem se</w:t>
      </w:r>
      <w:r w:rsidRPr="00137BBE">
        <w:t xml:space="preserve"> da si bom izbral domeno za </w:t>
      </w:r>
      <w:r>
        <w:t>izposojo vozil</w:t>
      </w:r>
      <w:r w:rsidRPr="00137BBE">
        <w:t xml:space="preserve">. </w:t>
      </w:r>
      <w:r>
        <w:t>Za dodatne informacije sem se pozanimal pri sorodniku, kateri se ukvarja s prodajo in oddajo vozil</w:t>
      </w:r>
      <w:r w:rsidRPr="00137BBE">
        <w:t xml:space="preserve">. Za konceptualno in logično modeliranje sem uporabil Oracle SQL </w:t>
      </w:r>
      <w:proofErr w:type="spellStart"/>
      <w:r w:rsidRPr="00137BBE">
        <w:t>Developer</w:t>
      </w:r>
      <w:proofErr w:type="spellEnd"/>
      <w:r w:rsidRPr="00137BBE">
        <w:t xml:space="preserve"> Data </w:t>
      </w:r>
      <w:proofErr w:type="spellStart"/>
      <w:r w:rsidRPr="00137BBE">
        <w:t>Modeler</w:t>
      </w:r>
      <w:proofErr w:type="spellEnd"/>
      <w:r w:rsidRPr="00137BBE">
        <w:t>, katerega smo se naučili uporabljati pri vajah.</w:t>
      </w:r>
    </w:p>
    <w:p w14:paraId="53A5BFFF" w14:textId="77777777" w:rsidR="00137BBE" w:rsidRPr="00137BBE" w:rsidRDefault="00137BBE" w:rsidP="00137BBE">
      <w:pPr>
        <w:spacing w:after="0"/>
      </w:pPr>
    </w:p>
    <w:p w14:paraId="0A855F19" w14:textId="75E3E03E" w:rsidR="000B1608" w:rsidRDefault="000301E9" w:rsidP="00137BBE">
      <w:pPr>
        <w:pStyle w:val="Naslov1"/>
        <w:spacing w:before="0"/>
        <w:ind w:left="357" w:hanging="357"/>
      </w:pPr>
      <w:bookmarkStart w:id="2" w:name="_Toc105680825"/>
      <w:r>
        <w:t>OPIS IZBRANE DOMENE</w:t>
      </w:r>
      <w:bookmarkEnd w:id="2"/>
    </w:p>
    <w:p w14:paraId="7E99E152" w14:textId="65D35483" w:rsidR="00ED4E60" w:rsidRDefault="00996925" w:rsidP="00E617E8">
      <w:r>
        <w:t>Podjetje, ki ponuja izposojo avtomobilov</w:t>
      </w:r>
      <w:ins w:id="3" w:author="Alenka Rožanec" w:date="2022-04-17T14:23:00Z">
        <w:r>
          <w:t>,</w:t>
        </w:r>
      </w:ins>
      <w:r>
        <w:t xml:space="preserve"> potrebuje informacijski sistem, ki bo omogočal shranjevanje podatkov o različnih poslovalnicah, prodajalcih, strankah, avtomobilih in izposoji.</w:t>
      </w:r>
    </w:p>
    <w:p w14:paraId="5541F1BB" w14:textId="02A9CE78" w:rsidR="00866FC0" w:rsidRDefault="00866FC0" w:rsidP="00E617E8">
      <w:r>
        <w:t>Za vsako stranko želimo hraniti podatke</w:t>
      </w:r>
      <w:r w:rsidR="008310B8">
        <w:t xml:space="preserve"> kot so </w:t>
      </w:r>
      <w:proofErr w:type="spellStart"/>
      <w:r w:rsidR="008310B8">
        <w:t>emšo</w:t>
      </w:r>
      <w:proofErr w:type="spellEnd"/>
      <w:r w:rsidR="00362EF7">
        <w:t>, ime, priimek</w:t>
      </w:r>
      <w:r>
        <w:t>, naslov, datum rojstva,</w:t>
      </w:r>
      <w:r w:rsidR="00434582">
        <w:t xml:space="preserve"> spol,</w:t>
      </w:r>
      <w:r>
        <w:t xml:space="preserve"> ali je oseba mladi voznik ali ne, elektronski naslov, telefon</w:t>
      </w:r>
      <w:r w:rsidR="00B51592">
        <w:t xml:space="preserve">. </w:t>
      </w:r>
      <w:r>
        <w:t xml:space="preserve">Prav tako je stranka lahko tudi pravna </w:t>
      </w:r>
      <w:r w:rsidR="008310B8">
        <w:t xml:space="preserve">oseba, kjer bomo potrebovali davčno številko namesto </w:t>
      </w:r>
      <w:proofErr w:type="spellStart"/>
      <w:r w:rsidR="008310B8">
        <w:t>emša</w:t>
      </w:r>
      <w:proofErr w:type="spellEnd"/>
      <w:r w:rsidR="001430AA">
        <w:t>. Tu bom uporabil specializacijo stranke na pravno in fizično osebo.</w:t>
      </w:r>
      <w:ins w:id="4" w:author="Alenka Rožanec" w:date="2022-04-17T14:23:00Z">
        <w:r w:rsidR="008310B8">
          <w:t xml:space="preserve"> </w:t>
        </w:r>
      </w:ins>
    </w:p>
    <w:p w14:paraId="658B8880" w14:textId="3CC3707F" w:rsidR="00362EF7" w:rsidRDefault="00362EF7" w:rsidP="00E617E8">
      <w:r>
        <w:t>Za vsako poslovalnico želimo hraniti podatke o naslovu, poštni številki in ID poslovalnice.</w:t>
      </w:r>
    </w:p>
    <w:p w14:paraId="30BF9007" w14:textId="215F3B41" w:rsidR="00362EF7" w:rsidRDefault="00362EF7" w:rsidP="00E617E8">
      <w:r>
        <w:t>O posameznem avtomobilu potrebujemo podatke o VIN identifikacijski številki,</w:t>
      </w:r>
      <w:r w:rsidR="00F934A3">
        <w:t xml:space="preserve"> </w:t>
      </w:r>
      <w:r w:rsidR="004E50DB">
        <w:t xml:space="preserve">znamka, </w:t>
      </w:r>
      <w:r w:rsidR="00F934A3">
        <w:t>model, barva, leto izdelave</w:t>
      </w:r>
      <w:r>
        <w:t>, število vrat, število sedežev, ali je vozilo prija</w:t>
      </w:r>
      <w:r w:rsidR="00024A9D">
        <w:t>zno gibalno oviranim</w:t>
      </w:r>
      <w:r>
        <w:t xml:space="preserve">, </w:t>
      </w:r>
      <w:r w:rsidR="00F934A3">
        <w:t>datum zadnjega servisiranja,</w:t>
      </w:r>
      <w:r w:rsidR="004E50DB">
        <w:t xml:space="preserve"> cena na dan,</w:t>
      </w:r>
      <w:r w:rsidR="00F934A3">
        <w:t xml:space="preserve"> tip pogona (dizel, bencin</w:t>
      </w:r>
      <w:r w:rsidR="00E53389">
        <w:t>, hibrid, elektrika, plin), ali je vozilo na voljo ter če ima vinjeto.</w:t>
      </w:r>
      <w:r w:rsidR="001A1AB1">
        <w:t xml:space="preserve"> </w:t>
      </w:r>
    </w:p>
    <w:p w14:paraId="32707A7D" w14:textId="342F5C1E" w:rsidR="004F40D3" w:rsidRDefault="00F934A3" w:rsidP="001A1AB1">
      <w:r>
        <w:t>Pri izposoji vsakega vozila potrebujemo podatke o ID številki izposoje, datum izposoje, datum do katerega je vozilo potrebno vrniti, lokacijo</w:t>
      </w:r>
      <w:r w:rsidR="00EC4398">
        <w:t xml:space="preserve"> prevzema vozila in kje ga je </w:t>
      </w:r>
      <w:r>
        <w:t>potrebno odložiti, število prevoženih kilometrov ob izposoji in vrnitvi, informacija o plačani varščini,</w:t>
      </w:r>
      <w:r w:rsidR="004E50DB">
        <w:t xml:space="preserve"> način plačila</w:t>
      </w:r>
      <w:r w:rsidR="00253F11">
        <w:t xml:space="preserve">. </w:t>
      </w:r>
      <w:r w:rsidR="00434582">
        <w:t xml:space="preserve">Prav tako moramo shraniti podatke o </w:t>
      </w:r>
      <w:r w:rsidR="00EC4398">
        <w:t>zaposlenem</w:t>
      </w:r>
      <w:r w:rsidR="00FA121F">
        <w:t xml:space="preserve"> (ločena entiteta)</w:t>
      </w:r>
      <w:r w:rsidR="00EC4398">
        <w:t>, ki ureja rezervacijo.</w:t>
      </w:r>
      <w:r w:rsidR="004F40D3">
        <w:t xml:space="preserve"> Zaposleni lahko v sistem doda opombo vezano na vozilo v primeru da so na vozilu kakšne nove poškodbe oz. posebnosti.</w:t>
      </w:r>
    </w:p>
    <w:p w14:paraId="10C3DF47" w14:textId="489F46BF" w:rsidR="001A1AB1" w:rsidRDefault="001A1AB1" w:rsidP="001A1AB1">
      <w:r>
        <w:t>Stranka si lahko izposodi več vozil</w:t>
      </w:r>
      <w:r w:rsidR="000301E9">
        <w:t xml:space="preserve"> skozi več različnih izposoj</w:t>
      </w:r>
      <w:r>
        <w:t xml:space="preserve">, vsaka izposoja </w:t>
      </w:r>
      <w:r w:rsidR="000301E9">
        <w:t xml:space="preserve">pa </w:t>
      </w:r>
      <w:r>
        <w:t>je vezana le na</w:t>
      </w:r>
      <w:r w:rsidR="000301E9">
        <w:t xml:space="preserve"> eno stranko in eno vozilo.</w:t>
      </w:r>
    </w:p>
    <w:p w14:paraId="2169D791" w14:textId="77777777" w:rsidR="00D44254" w:rsidRDefault="00D44254" w:rsidP="001A1AB1"/>
    <w:p w14:paraId="180764D4" w14:textId="0F18D78F" w:rsidR="000301E9" w:rsidRDefault="000301E9" w:rsidP="000301E9">
      <w:pPr>
        <w:pStyle w:val="Naslov2"/>
      </w:pPr>
      <w:bookmarkStart w:id="5" w:name="_Toc105680826"/>
      <w:r>
        <w:lastRenderedPageBreak/>
        <w:t>Seznam tipičnih transakcij</w:t>
      </w:r>
      <w:bookmarkEnd w:id="5"/>
    </w:p>
    <w:p w14:paraId="12BD2684" w14:textId="4F27ACBE" w:rsidR="000301E9" w:rsidRDefault="000301E9" w:rsidP="000301E9">
      <w:pPr>
        <w:pStyle w:val="Naslov3"/>
        <w:ind w:left="0" w:firstLine="0"/>
      </w:pPr>
      <w:bookmarkStart w:id="6" w:name="_Toc105680827"/>
      <w:r>
        <w:t>Dodajanje podatkov</w:t>
      </w:r>
      <w:bookmarkEnd w:id="6"/>
    </w:p>
    <w:p w14:paraId="2A7685E0" w14:textId="333E1B0C" w:rsidR="000301E9" w:rsidRDefault="000301E9" w:rsidP="000070B3">
      <w:pPr>
        <w:pStyle w:val="Odstavekseznama"/>
        <w:numPr>
          <w:ilvl w:val="0"/>
          <w:numId w:val="18"/>
        </w:numPr>
      </w:pPr>
      <w:r>
        <w:t>Dodajanje nove</w:t>
      </w:r>
      <w:r w:rsidR="00632D9D">
        <w:t xml:space="preserve"> fizične</w:t>
      </w:r>
      <w:r>
        <w:t xml:space="preserve"> stranke</w:t>
      </w:r>
      <w:r w:rsidR="00632D9D">
        <w:t xml:space="preserve"> – »</w:t>
      </w:r>
      <w:proofErr w:type="spellStart"/>
      <w:r w:rsidR="00632D9D">
        <w:t>Fizicna</w:t>
      </w:r>
      <w:proofErr w:type="spellEnd"/>
      <w:r w:rsidR="00632D9D">
        <w:t xml:space="preserve"> Oseba«</w:t>
      </w:r>
      <w:r>
        <w:t xml:space="preserve"> (</w:t>
      </w:r>
      <w:proofErr w:type="spellStart"/>
      <w:r w:rsidR="00632D9D">
        <w:t>ID_oseba</w:t>
      </w:r>
      <w:proofErr w:type="spellEnd"/>
      <w:r w:rsidR="005F655D">
        <w:t xml:space="preserve"> = X</w:t>
      </w:r>
      <w:r w:rsidR="000070B3">
        <w:t>, Ime = Simon</w:t>
      </w:r>
      <w:r>
        <w:t xml:space="preserve">, Priimek = </w:t>
      </w:r>
      <w:r w:rsidR="000070B3">
        <w:t>Kosec</w:t>
      </w:r>
      <w:r>
        <w:t>,</w:t>
      </w:r>
      <w:r w:rsidR="00632D9D">
        <w:t xml:space="preserve"> </w:t>
      </w:r>
      <w:proofErr w:type="spellStart"/>
      <w:r w:rsidR="00632D9D">
        <w:t>Datum_rojstva</w:t>
      </w:r>
      <w:proofErr w:type="spellEnd"/>
      <w:r w:rsidR="005F655D">
        <w:t xml:space="preserve"> = 08.07.1997</w:t>
      </w:r>
      <w:r w:rsidR="00632D9D">
        <w:t xml:space="preserve">, </w:t>
      </w:r>
      <w:proofErr w:type="spellStart"/>
      <w:r w:rsidR="00632D9D">
        <w:t>Elektronski_naslov</w:t>
      </w:r>
      <w:proofErr w:type="spellEnd"/>
      <w:r w:rsidR="005F655D">
        <w:t xml:space="preserve"> = </w:t>
      </w:r>
      <w:r w:rsidR="000070B3">
        <w:t>simon</w:t>
      </w:r>
      <w:r w:rsidR="005F655D">
        <w:t>.</w:t>
      </w:r>
      <w:r w:rsidR="000070B3">
        <w:t>simon</w:t>
      </w:r>
      <w:r w:rsidR="005F655D">
        <w:t>@gmail.com</w:t>
      </w:r>
      <w:r w:rsidR="00632D9D">
        <w:t>, Spol</w:t>
      </w:r>
      <w:r w:rsidR="005F655D">
        <w:t xml:space="preserve"> = m</w:t>
      </w:r>
      <w:r w:rsidR="00632D9D">
        <w:t xml:space="preserve">, </w:t>
      </w:r>
      <w:proofErr w:type="spellStart"/>
      <w:r w:rsidR="00632D9D">
        <w:t>Telefo</w:t>
      </w:r>
      <w:r w:rsidR="000070B3">
        <w:t>nska_stevilka</w:t>
      </w:r>
      <w:proofErr w:type="spellEnd"/>
      <w:r w:rsidR="000070B3">
        <w:t xml:space="preserve"> = 03001301</w:t>
      </w:r>
      <w:r w:rsidR="00632D9D">
        <w:t>3, Ulica</w:t>
      </w:r>
      <w:r w:rsidR="005F655D">
        <w:t xml:space="preserve"> = </w:t>
      </w:r>
      <w:r w:rsidR="000070B3" w:rsidRPr="000070B3">
        <w:t>Rozmanova</w:t>
      </w:r>
      <w:r w:rsidR="00632D9D">
        <w:t xml:space="preserve">, </w:t>
      </w:r>
      <w:proofErr w:type="spellStart"/>
      <w:r w:rsidR="00632D9D">
        <w:t>Hisna_stevilka</w:t>
      </w:r>
      <w:proofErr w:type="spellEnd"/>
      <w:r w:rsidR="005F655D">
        <w:t xml:space="preserve"> = </w:t>
      </w:r>
      <w:r w:rsidR="000070B3">
        <w:t>34</w:t>
      </w:r>
      <w:r w:rsidR="00632D9D">
        <w:t xml:space="preserve">, </w:t>
      </w:r>
      <w:proofErr w:type="spellStart"/>
      <w:r w:rsidR="00632D9D">
        <w:t>P</w:t>
      </w:r>
      <w:r w:rsidR="005F655D">
        <w:t>ostna_stevilka</w:t>
      </w:r>
      <w:proofErr w:type="spellEnd"/>
      <w:r w:rsidR="005F655D">
        <w:t xml:space="preserve"> = </w:t>
      </w:r>
      <w:r w:rsidR="000070B3">
        <w:t>8000</w:t>
      </w:r>
      <w:r w:rsidR="005F655D">
        <w:t>,</w:t>
      </w:r>
      <w:r w:rsidR="00632D9D">
        <w:t xml:space="preserve"> </w:t>
      </w:r>
      <w:proofErr w:type="spellStart"/>
      <w:r w:rsidR="005F655D">
        <w:t>Ems</w:t>
      </w:r>
      <w:r w:rsidR="00632D9D">
        <w:t>o</w:t>
      </w:r>
      <w:proofErr w:type="spellEnd"/>
      <w:r w:rsidR="00632D9D">
        <w:t xml:space="preserve"> = 1212121212123, </w:t>
      </w:r>
      <w:proofErr w:type="spellStart"/>
      <w:r w:rsidR="00632D9D">
        <w:t>Mladi_voznik</w:t>
      </w:r>
      <w:proofErr w:type="spellEnd"/>
      <w:r w:rsidR="00632D9D">
        <w:t xml:space="preserve"> = </w:t>
      </w:r>
      <w:proofErr w:type="spellStart"/>
      <w:r w:rsidR="00632D9D">
        <w:t>false</w:t>
      </w:r>
      <w:proofErr w:type="spellEnd"/>
      <w:r w:rsidR="00632D9D">
        <w:t>)</w:t>
      </w:r>
    </w:p>
    <w:p w14:paraId="49BE20EE" w14:textId="22988001" w:rsidR="000301E9" w:rsidRDefault="000301E9" w:rsidP="00D976A2">
      <w:pPr>
        <w:pStyle w:val="Odstavekseznama"/>
        <w:numPr>
          <w:ilvl w:val="0"/>
          <w:numId w:val="18"/>
        </w:numPr>
      </w:pPr>
      <w:r>
        <w:t>Dodajanje novega vozila (</w:t>
      </w:r>
      <w:proofErr w:type="spellStart"/>
      <w:r w:rsidR="004E50DB">
        <w:t>VIN</w:t>
      </w:r>
      <w:r w:rsidR="003018C4">
        <w:t>_ID_stevilka</w:t>
      </w:r>
      <w:proofErr w:type="spellEnd"/>
      <w:r w:rsidR="004E50DB">
        <w:t xml:space="preserve"> = </w:t>
      </w:r>
      <w:r w:rsidR="00D976A2" w:rsidRPr="00D976A2">
        <w:t>111111144</w:t>
      </w:r>
      <w:r w:rsidR="004E50DB">
        <w:t>,</w:t>
      </w:r>
      <w:r w:rsidR="00D976A2">
        <w:t xml:space="preserve">  Znamka = </w:t>
      </w:r>
      <w:proofErr w:type="spellStart"/>
      <w:r w:rsidR="00D976A2">
        <w:t>Aston</w:t>
      </w:r>
      <w:proofErr w:type="spellEnd"/>
      <w:r w:rsidR="00D976A2">
        <w:t xml:space="preserve"> Martin, Model = </w:t>
      </w:r>
      <w:proofErr w:type="spellStart"/>
      <w:r w:rsidR="00D976A2">
        <w:t>Vantage</w:t>
      </w:r>
      <w:proofErr w:type="spellEnd"/>
      <w:r w:rsidR="004E50DB">
        <w:t xml:space="preserve">, </w:t>
      </w:r>
      <w:proofErr w:type="spellStart"/>
      <w:r w:rsidR="004E50DB">
        <w:t>Tip_pogona</w:t>
      </w:r>
      <w:proofErr w:type="spellEnd"/>
      <w:r w:rsidR="004E50DB">
        <w:t xml:space="preserve"> = bencin, Vinjeta = </w:t>
      </w:r>
      <w:proofErr w:type="spellStart"/>
      <w:r w:rsidR="004E50DB">
        <w:t>true</w:t>
      </w:r>
      <w:proofErr w:type="spellEnd"/>
      <w:r w:rsidR="004E50DB">
        <w:t>…)</w:t>
      </w:r>
    </w:p>
    <w:p w14:paraId="137BBDF2" w14:textId="1D1947A4" w:rsidR="004E50DB" w:rsidRPr="00D976A2" w:rsidRDefault="004E50DB" w:rsidP="00D976A2">
      <w:pPr>
        <w:pStyle w:val="Odstavekseznama"/>
        <w:numPr>
          <w:ilvl w:val="0"/>
          <w:numId w:val="18"/>
        </w:numPr>
        <w:rPr>
          <w:rFonts w:asciiTheme="minorHAnsi" w:eastAsiaTheme="minorEastAsia" w:hAnsiTheme="minorHAnsi"/>
          <w:szCs w:val="24"/>
        </w:rPr>
      </w:pPr>
      <w:r>
        <w:t>Doda</w:t>
      </w:r>
      <w:r w:rsidR="00D976A2">
        <w:t>j izposojo (</w:t>
      </w:r>
      <w:proofErr w:type="spellStart"/>
      <w:r w:rsidR="00D976A2">
        <w:t>ID_izposoje</w:t>
      </w:r>
      <w:proofErr w:type="spellEnd"/>
      <w:r w:rsidR="00D976A2">
        <w:t xml:space="preserve"> = 8</w:t>
      </w:r>
      <w:r>
        <w:t xml:space="preserve">, </w:t>
      </w:r>
      <w:r w:rsidR="00D976A2">
        <w:t>09-JUN-02 08.22.34.00</w:t>
      </w:r>
      <w:r w:rsidR="00D976A2" w:rsidRPr="00D976A2">
        <w:t xml:space="preserve"> AM</w:t>
      </w:r>
      <w:r w:rsidR="00DC5D4D">
        <w:t xml:space="preserve">, </w:t>
      </w:r>
      <w:proofErr w:type="spellStart"/>
      <w:r w:rsidR="00DC5D4D">
        <w:t>St_km_izposoja</w:t>
      </w:r>
      <w:proofErr w:type="spellEnd"/>
      <w:r w:rsidR="00DC5D4D">
        <w:t xml:space="preserve"> = 70</w:t>
      </w:r>
      <w:r>
        <w:t xml:space="preserve">000, </w:t>
      </w:r>
      <w:proofErr w:type="spellStart"/>
      <w:r>
        <w:t>S</w:t>
      </w:r>
      <w:r w:rsidR="00DC5D4D">
        <w:t>t_km_vrnitev</w:t>
      </w:r>
      <w:proofErr w:type="spellEnd"/>
      <w:r w:rsidR="00DC5D4D">
        <w:t xml:space="preserve"> = 72</w:t>
      </w:r>
      <w:r w:rsidR="00253F11">
        <w:t xml:space="preserve">000, </w:t>
      </w:r>
      <w:r>
        <w:t>VIN = 1B458356Z534HG42P</w:t>
      </w:r>
      <w:r w:rsidR="5B69F197">
        <w:t xml:space="preserve"> </w:t>
      </w:r>
      <w:proofErr w:type="spellStart"/>
      <w:r w:rsidR="000301E9">
        <w:t>Emšo</w:t>
      </w:r>
      <w:proofErr w:type="spellEnd"/>
      <w:r w:rsidR="000301E9">
        <w:t xml:space="preserve"> = 1212121212123</w:t>
      </w:r>
      <w:r w:rsidR="00253F11">
        <w:t>…)</w:t>
      </w:r>
    </w:p>
    <w:p w14:paraId="0D7B1758" w14:textId="7F3C4DF7" w:rsidR="004E50DB" w:rsidRDefault="004E50DB" w:rsidP="004E50DB">
      <w:pPr>
        <w:pStyle w:val="Naslov3"/>
      </w:pPr>
      <w:bookmarkStart w:id="7" w:name="_Toc105680828"/>
      <w:r>
        <w:t>Poizvedbe</w:t>
      </w:r>
      <w:bookmarkEnd w:id="7"/>
    </w:p>
    <w:p w14:paraId="21E66BE7" w14:textId="0B0FBA23" w:rsidR="004E50DB" w:rsidRDefault="004E50DB" w:rsidP="007605C0">
      <w:pPr>
        <w:pStyle w:val="Odstavekseznama"/>
        <w:numPr>
          <w:ilvl w:val="0"/>
          <w:numId w:val="19"/>
        </w:numPr>
        <w:rPr>
          <w:rFonts w:asciiTheme="minorHAnsi" w:eastAsiaTheme="minorEastAsia" w:hAnsiTheme="minorHAnsi"/>
          <w:szCs w:val="24"/>
        </w:rPr>
      </w:pPr>
      <w:r>
        <w:t>Izpiši vse avtomobile</w:t>
      </w:r>
      <w:r w:rsidR="0075275F">
        <w:t xml:space="preserve"> (</w:t>
      </w:r>
      <w:proofErr w:type="spellStart"/>
      <w:r w:rsidR="0075275F" w:rsidRPr="0075275F">
        <w:t>VIN_ID_</w:t>
      </w:r>
      <w:r w:rsidR="0075275F">
        <w:t>stevilka</w:t>
      </w:r>
      <w:proofErr w:type="spellEnd"/>
      <w:r w:rsidR="0075275F">
        <w:t xml:space="preserve">, Znamka, </w:t>
      </w:r>
      <w:proofErr w:type="spellStart"/>
      <w:r w:rsidR="0075275F" w:rsidRPr="0075275F">
        <w:t>P</w:t>
      </w:r>
      <w:r w:rsidR="007605C0">
        <w:t>oslovalnica_ID_poslovalnice</w:t>
      </w:r>
      <w:proofErr w:type="spellEnd"/>
      <w:r w:rsidR="0075275F">
        <w:t>)</w:t>
      </w:r>
      <w:r>
        <w:t xml:space="preserve">, kateri imajo vinjeto (Vinjeta = </w:t>
      </w:r>
      <w:proofErr w:type="spellStart"/>
      <w:r>
        <w:t>tr</w:t>
      </w:r>
      <w:r w:rsidR="0075275F">
        <w:t>ue</w:t>
      </w:r>
      <w:proofErr w:type="spellEnd"/>
      <w:r w:rsidR="0075275F">
        <w:t xml:space="preserve">) ali katerih cena na dan je  </w:t>
      </w:r>
      <w:r w:rsidR="007605C0">
        <w:t>&lt;  35</w:t>
      </w:r>
      <w:r>
        <w:t xml:space="preserve"> € (</w:t>
      </w:r>
      <w:proofErr w:type="spellStart"/>
      <w:r>
        <w:t>Cena_</w:t>
      </w:r>
      <w:r w:rsidR="001248C8">
        <w:t>na_</w:t>
      </w:r>
      <w:r w:rsidR="007605C0">
        <w:t>dan</w:t>
      </w:r>
      <w:proofErr w:type="spellEnd"/>
      <w:r w:rsidR="007605C0">
        <w:t xml:space="preserve">  &lt;  35</w:t>
      </w:r>
      <w:r>
        <w:t>€).</w:t>
      </w:r>
    </w:p>
    <w:p w14:paraId="35C34483" w14:textId="1F6D59C5" w:rsidR="004E50DB" w:rsidRPr="001248C8" w:rsidRDefault="004E50DB" w:rsidP="5B69F197">
      <w:pPr>
        <w:pStyle w:val="Odstavekseznama"/>
        <w:numPr>
          <w:ilvl w:val="0"/>
          <w:numId w:val="19"/>
        </w:numPr>
        <w:rPr>
          <w:rFonts w:eastAsiaTheme="minorEastAsia" w:cs="Times New Roman"/>
          <w:szCs w:val="24"/>
        </w:rPr>
      </w:pPr>
      <w:r>
        <w:t>Izpiši vse avtomobile, ki</w:t>
      </w:r>
      <w:r w:rsidR="00243E28">
        <w:t xml:space="preserve"> </w:t>
      </w:r>
      <w:r>
        <w:t xml:space="preserve">imajo </w:t>
      </w:r>
      <w:r w:rsidR="00253F11">
        <w:t>5 sedežev (</w:t>
      </w:r>
      <w:proofErr w:type="spellStart"/>
      <w:r w:rsidR="00253F11">
        <w:t>St_sedezev</w:t>
      </w:r>
      <w:proofErr w:type="spellEnd"/>
      <w:r w:rsidR="00253F11">
        <w:t xml:space="preserve"> = 5) in</w:t>
      </w:r>
      <w:r w:rsidR="00243E28">
        <w:t xml:space="preserve"> </w:t>
      </w:r>
      <w:r w:rsidR="00243E28" w:rsidRPr="001248C8">
        <w:rPr>
          <w:rFonts w:cs="Times New Roman"/>
        </w:rPr>
        <w:t>so</w:t>
      </w:r>
      <w:r w:rsidR="00253F11" w:rsidRPr="001248C8">
        <w:rPr>
          <w:rFonts w:cs="Times New Roman"/>
        </w:rPr>
        <w:t xml:space="preserve"> </w:t>
      </w:r>
      <w:r w:rsidR="5B69F197" w:rsidRPr="001248C8">
        <w:rPr>
          <w:rFonts w:eastAsia="Segoe UI" w:cs="Times New Roman"/>
          <w:color w:val="000000" w:themeColor="text1"/>
          <w:szCs w:val="24"/>
        </w:rPr>
        <w:t>prijazni gibalno oviranim</w:t>
      </w:r>
      <w:r w:rsidR="00243E28" w:rsidRPr="001248C8">
        <w:rPr>
          <w:rFonts w:eastAsia="Segoe UI" w:cs="Times New Roman"/>
          <w:color w:val="000000" w:themeColor="text1"/>
          <w:szCs w:val="24"/>
        </w:rPr>
        <w:t xml:space="preserve"> (</w:t>
      </w:r>
      <w:proofErr w:type="spellStart"/>
      <w:r w:rsidR="00243E28" w:rsidRPr="001248C8">
        <w:rPr>
          <w:rFonts w:eastAsia="Segoe UI" w:cs="Times New Roman"/>
          <w:color w:val="000000" w:themeColor="text1"/>
          <w:szCs w:val="24"/>
        </w:rPr>
        <w:t>Prijazno_gibalno_oviranim</w:t>
      </w:r>
      <w:proofErr w:type="spellEnd"/>
      <w:r w:rsidR="00243E28" w:rsidRPr="001248C8">
        <w:rPr>
          <w:rFonts w:eastAsia="Segoe UI" w:cs="Times New Roman"/>
          <w:color w:val="000000" w:themeColor="text1"/>
          <w:szCs w:val="24"/>
        </w:rPr>
        <w:t xml:space="preserve"> = </w:t>
      </w:r>
      <w:proofErr w:type="spellStart"/>
      <w:r w:rsidR="00243E28" w:rsidRPr="001248C8">
        <w:rPr>
          <w:rFonts w:eastAsia="Segoe UI" w:cs="Times New Roman"/>
          <w:color w:val="000000" w:themeColor="text1"/>
          <w:szCs w:val="24"/>
        </w:rPr>
        <w:t>true</w:t>
      </w:r>
      <w:proofErr w:type="spellEnd"/>
      <w:r w:rsidR="00243E28" w:rsidRPr="001248C8">
        <w:rPr>
          <w:rFonts w:eastAsia="Segoe UI" w:cs="Times New Roman"/>
          <w:color w:val="000000" w:themeColor="text1"/>
          <w:szCs w:val="24"/>
        </w:rPr>
        <w:t>)</w:t>
      </w:r>
      <w:r w:rsidR="5B69F197" w:rsidRPr="001248C8">
        <w:rPr>
          <w:rFonts w:eastAsia="Segoe UI" w:cs="Times New Roman"/>
          <w:color w:val="000000" w:themeColor="text1"/>
          <w:szCs w:val="24"/>
        </w:rPr>
        <w:t>.</w:t>
      </w:r>
    </w:p>
    <w:p w14:paraId="7655B50F" w14:textId="78404E6B" w:rsidR="004E50DB" w:rsidRDefault="004E50DB" w:rsidP="004E50DB">
      <w:pPr>
        <w:pStyle w:val="Odstavekseznama"/>
        <w:numPr>
          <w:ilvl w:val="0"/>
          <w:numId w:val="19"/>
        </w:numPr>
      </w:pPr>
      <w:r>
        <w:t>Izpiši vse izposoje</w:t>
      </w:r>
      <w:r w:rsidR="00253F11">
        <w:t xml:space="preserve"> (</w:t>
      </w:r>
      <w:proofErr w:type="spellStart"/>
      <w:r w:rsidR="00253F11">
        <w:t>ID_izposoje</w:t>
      </w:r>
      <w:proofErr w:type="spellEnd"/>
      <w:r w:rsidR="003018C4">
        <w:t xml:space="preserve">, </w:t>
      </w:r>
      <w:proofErr w:type="spellStart"/>
      <w:r w:rsidR="003018C4">
        <w:t>Datum_ura_izposoje</w:t>
      </w:r>
      <w:proofErr w:type="spellEnd"/>
      <w:r w:rsidR="003018C4">
        <w:t>,</w:t>
      </w:r>
      <w:r w:rsidR="000B5A5A" w:rsidRPr="000B5A5A">
        <w:t xml:space="preserve"> </w:t>
      </w:r>
      <w:proofErr w:type="spellStart"/>
      <w:r w:rsidR="000B5A5A">
        <w:t>Datum_ura_vrnitve</w:t>
      </w:r>
      <w:proofErr w:type="spellEnd"/>
      <w:r w:rsidR="000B5A5A">
        <w:t xml:space="preserve">, </w:t>
      </w:r>
      <w:proofErr w:type="spellStart"/>
      <w:r w:rsidR="003018C4">
        <w:t>Stevilo_kilometrov_izposoja</w:t>
      </w:r>
      <w:proofErr w:type="spellEnd"/>
      <w:r w:rsidR="003018C4">
        <w:t xml:space="preserve">, </w:t>
      </w:r>
      <w:proofErr w:type="spellStart"/>
      <w:r w:rsidR="003018C4">
        <w:t>Stevilo_kilometrov_vrnitev</w:t>
      </w:r>
      <w:proofErr w:type="spellEnd"/>
      <w:r w:rsidR="000B5A5A">
        <w:t xml:space="preserve">, </w:t>
      </w:r>
      <w:proofErr w:type="spellStart"/>
      <w:r w:rsidR="000B5A5A">
        <w:t>VIN_ID_st</w:t>
      </w:r>
      <w:r w:rsidR="00EE5314">
        <w:t>evilka</w:t>
      </w:r>
      <w:proofErr w:type="spellEnd"/>
      <w:r w:rsidR="00EE5314">
        <w:t xml:space="preserve">, </w:t>
      </w:r>
      <w:proofErr w:type="spellStart"/>
      <w:r w:rsidR="00EE5314">
        <w:t>ID_zaposleni</w:t>
      </w:r>
      <w:proofErr w:type="spellEnd"/>
      <w:r w:rsidR="00EE5314">
        <w:t xml:space="preserve">, </w:t>
      </w:r>
      <w:proofErr w:type="spellStart"/>
      <w:r w:rsidR="00EE5314">
        <w:t>ID_oseba</w:t>
      </w:r>
      <w:proofErr w:type="spellEnd"/>
      <w:r w:rsidR="00253F11">
        <w:t xml:space="preserve">), katere je </w:t>
      </w:r>
      <w:r w:rsidR="00C4612F">
        <w:t>Martin Zagorc</w:t>
      </w:r>
      <w:r w:rsidR="00253F11">
        <w:t xml:space="preserve"> (</w:t>
      </w:r>
      <w:proofErr w:type="spellStart"/>
      <w:r w:rsidR="00C4612F">
        <w:t>ID_oseba</w:t>
      </w:r>
      <w:proofErr w:type="spellEnd"/>
      <w:r w:rsidR="00253F11">
        <w:t>) in je s</w:t>
      </w:r>
      <w:r w:rsidR="00C4612F">
        <w:t xml:space="preserve">tranka prevozila v </w:t>
      </w:r>
      <w:r w:rsidR="00253F11">
        <w:t>več kot 500 km</w:t>
      </w:r>
      <w:del w:id="8" w:author="Alenka Rožanec" w:date="2022-04-17T14:39:00Z">
        <w:r w:rsidDel="00253F11">
          <w:delText>.</w:delText>
        </w:r>
      </w:del>
    </w:p>
    <w:p w14:paraId="467D61C8" w14:textId="4120A149" w:rsidR="00253F11" w:rsidRDefault="00253F11" w:rsidP="000B5A5A">
      <w:pPr>
        <w:pStyle w:val="Odstavekseznama"/>
        <w:numPr>
          <w:ilvl w:val="0"/>
          <w:numId w:val="19"/>
        </w:numPr>
        <w:rPr>
          <w:rFonts w:asciiTheme="minorHAnsi" w:eastAsiaTheme="minorEastAsia" w:hAnsiTheme="minorHAnsi"/>
          <w:szCs w:val="24"/>
        </w:rPr>
      </w:pPr>
      <w:r>
        <w:t>Izpiši vse izposoje (</w:t>
      </w:r>
      <w:proofErr w:type="spellStart"/>
      <w:r w:rsidR="000B5A5A" w:rsidRPr="000B5A5A">
        <w:t>ID_izposoje</w:t>
      </w:r>
      <w:proofErr w:type="spellEnd"/>
      <w:r w:rsidR="000B5A5A" w:rsidRPr="000B5A5A">
        <w:t xml:space="preserve">, </w:t>
      </w:r>
      <w:proofErr w:type="spellStart"/>
      <w:r w:rsidR="000B5A5A" w:rsidRPr="000B5A5A">
        <w:t>Datum_ura_izposoje</w:t>
      </w:r>
      <w:proofErr w:type="spellEnd"/>
      <w:r w:rsidR="000B5A5A" w:rsidRPr="000B5A5A">
        <w:t xml:space="preserve">, </w:t>
      </w:r>
      <w:proofErr w:type="spellStart"/>
      <w:r w:rsidR="000B5A5A" w:rsidRPr="000B5A5A">
        <w:t>Datum_ura_vrnitve</w:t>
      </w:r>
      <w:proofErr w:type="spellEnd"/>
      <w:r w:rsidR="00CA663E">
        <w:t xml:space="preserve"> , </w:t>
      </w:r>
      <w:proofErr w:type="spellStart"/>
      <w:r w:rsidR="00CA663E">
        <w:t>Poslovalnica_prevzem_vozila</w:t>
      </w:r>
      <w:proofErr w:type="spellEnd"/>
      <w:r w:rsidR="000B5A5A" w:rsidRPr="000B5A5A">
        <w:t xml:space="preserve">, </w:t>
      </w:r>
      <w:proofErr w:type="spellStart"/>
      <w:r w:rsidR="000B5A5A" w:rsidRPr="000B5A5A">
        <w:t>VIN_ID_stevilka</w:t>
      </w:r>
      <w:proofErr w:type="spellEnd"/>
      <w:r w:rsidR="000B5A5A" w:rsidRPr="000B5A5A">
        <w:t xml:space="preserve">, </w:t>
      </w:r>
      <w:proofErr w:type="spellStart"/>
      <w:r w:rsidR="000B5A5A" w:rsidRPr="000B5A5A">
        <w:t>ID_zaposleni</w:t>
      </w:r>
      <w:proofErr w:type="spellEnd"/>
      <w:r w:rsidR="000B5A5A" w:rsidRPr="000B5A5A">
        <w:t xml:space="preserve">, </w:t>
      </w:r>
      <w:proofErr w:type="spellStart"/>
      <w:r w:rsidR="000B5A5A" w:rsidRPr="000B5A5A">
        <w:t>ID_oseba</w:t>
      </w:r>
      <w:proofErr w:type="spellEnd"/>
      <w:r w:rsidR="000B5A5A" w:rsidRPr="000B5A5A">
        <w:t xml:space="preserve">, </w:t>
      </w:r>
      <w:proofErr w:type="spellStart"/>
      <w:r w:rsidR="000B5A5A" w:rsidRPr="000B5A5A">
        <w:t>Nacin_pl</w:t>
      </w:r>
      <w:r w:rsidR="008B5E13">
        <w:t>acila_izposoje</w:t>
      </w:r>
      <w:proofErr w:type="spellEnd"/>
      <w:r w:rsidR="008B5E13">
        <w:t xml:space="preserve">, </w:t>
      </w:r>
      <w:proofErr w:type="spellStart"/>
      <w:r w:rsidR="008B5E13">
        <w:t>Znesek_izposoje</w:t>
      </w:r>
      <w:proofErr w:type="spellEnd"/>
      <w:r w:rsidR="00CA663E">
        <w:t>)</w:t>
      </w:r>
      <w:r w:rsidR="00107320">
        <w:t xml:space="preserve">, </w:t>
      </w:r>
      <w:r>
        <w:t>kater</w:t>
      </w:r>
      <w:r w:rsidR="00D536C5">
        <w:t>e</w:t>
      </w:r>
      <w:r w:rsidR="00107320">
        <w:t xml:space="preserve"> so bile</w:t>
      </w:r>
      <w:r>
        <w:t xml:space="preserve"> opravljene </w:t>
      </w:r>
      <w:r w:rsidR="00D536C5">
        <w:t xml:space="preserve">z </w:t>
      </w:r>
      <w:proofErr w:type="spellStart"/>
      <w:r w:rsidR="00D536C5">
        <w:t>Mastercard</w:t>
      </w:r>
      <w:proofErr w:type="spellEnd"/>
      <w:r w:rsidR="00D536C5">
        <w:t xml:space="preserve"> kartico (</w:t>
      </w:r>
      <w:proofErr w:type="spellStart"/>
      <w:r w:rsidR="00D536C5">
        <w:t>Nacin_plac</w:t>
      </w:r>
      <w:r>
        <w:t>ila</w:t>
      </w:r>
      <w:r w:rsidR="00D536C5">
        <w:t>_izposoje</w:t>
      </w:r>
      <w:proofErr w:type="spellEnd"/>
      <w:r>
        <w:t xml:space="preserve"> = </w:t>
      </w:r>
      <w:proofErr w:type="spellStart"/>
      <w:r>
        <w:t>Mastercard</w:t>
      </w:r>
      <w:proofErr w:type="spellEnd"/>
      <w:r>
        <w:t>) v mesecu</w:t>
      </w:r>
      <w:r w:rsidR="00CA663E">
        <w:t xml:space="preserve"> maju</w:t>
      </w:r>
      <w:r>
        <w:t>.</w:t>
      </w:r>
    </w:p>
    <w:p w14:paraId="45F0E79F" w14:textId="5D9F0C19" w:rsidR="00253F11" w:rsidRDefault="000B5A5A" w:rsidP="004E50DB">
      <w:pPr>
        <w:pStyle w:val="Odstavekseznama"/>
        <w:numPr>
          <w:ilvl w:val="0"/>
          <w:numId w:val="19"/>
        </w:numPr>
      </w:pPr>
      <w:r>
        <w:t>Izpiši vse poslovalnice (</w:t>
      </w:r>
      <w:proofErr w:type="spellStart"/>
      <w:r>
        <w:t>ID_poslovalnice</w:t>
      </w:r>
      <w:proofErr w:type="spellEnd"/>
      <w:r>
        <w:t xml:space="preserve">, </w:t>
      </w:r>
      <w:proofErr w:type="spellStart"/>
      <w:r>
        <w:t>Naziv_poslovalnice</w:t>
      </w:r>
      <w:proofErr w:type="spellEnd"/>
      <w:r>
        <w:t xml:space="preserve">, Ulica, </w:t>
      </w:r>
      <w:proofErr w:type="spellStart"/>
      <w:r>
        <w:t>Hisna_stevilka</w:t>
      </w:r>
      <w:proofErr w:type="spellEnd"/>
      <w:r>
        <w:t xml:space="preserve">, </w:t>
      </w:r>
      <w:proofErr w:type="spellStart"/>
      <w:r>
        <w:t>Postna_stevilka</w:t>
      </w:r>
      <w:proofErr w:type="spellEnd"/>
      <w:r w:rsidR="00253F11">
        <w:t>), ki imajo</w:t>
      </w:r>
      <w:r>
        <w:t xml:space="preserve"> vozila znamke Volkswagen (Znamke = VW), model </w:t>
      </w:r>
      <w:proofErr w:type="spellStart"/>
      <w:r>
        <w:t>Caddy</w:t>
      </w:r>
      <w:proofErr w:type="spellEnd"/>
      <w:r>
        <w:t xml:space="preserve"> (Model = </w:t>
      </w:r>
      <w:proofErr w:type="spellStart"/>
      <w:r>
        <w:t>Caddy</w:t>
      </w:r>
      <w:proofErr w:type="spellEnd"/>
      <w:r>
        <w:t>), so prijazna gibalno oviranimi (</w:t>
      </w:r>
      <w:proofErr w:type="spellStart"/>
      <w:r>
        <w:t>Prijazno_gibalno_oviranim</w:t>
      </w:r>
      <w:proofErr w:type="spellEnd"/>
      <w:r>
        <w:t xml:space="preserve"> = </w:t>
      </w:r>
      <w:proofErr w:type="spellStart"/>
      <w:r>
        <w:t>true</w:t>
      </w:r>
      <w:proofErr w:type="spellEnd"/>
      <w:r>
        <w:t>) in imajo vinjeto.</w:t>
      </w:r>
      <w:r w:rsidR="00253F11">
        <w:t xml:space="preserve"> </w:t>
      </w:r>
    </w:p>
    <w:p w14:paraId="399FF0CD" w14:textId="77777777" w:rsidR="00D44254" w:rsidRDefault="00D44254" w:rsidP="00D44254">
      <w:pPr>
        <w:pStyle w:val="Odstavekseznama"/>
        <w:rPr>
          <w:del w:id="9" w:author="Alenka Rožanec" w:date="2022-04-17T14:38:00Z"/>
        </w:rPr>
      </w:pPr>
    </w:p>
    <w:p w14:paraId="764F1AFB" w14:textId="00B9C990" w:rsidR="00253F11" w:rsidRDefault="00AB1495" w:rsidP="00253F11">
      <w:pPr>
        <w:pStyle w:val="Naslov3"/>
      </w:pPr>
      <w:bookmarkStart w:id="10" w:name="_Toc105680829"/>
      <w:r>
        <w:lastRenderedPageBreak/>
        <w:t>Spreminjanje podatkov</w:t>
      </w:r>
      <w:bookmarkEnd w:id="10"/>
    </w:p>
    <w:p w14:paraId="1A606427" w14:textId="28025036" w:rsidR="00253F11" w:rsidRDefault="00253F11" w:rsidP="000079F8">
      <w:pPr>
        <w:pStyle w:val="Odstavekseznama"/>
        <w:numPr>
          <w:ilvl w:val="0"/>
          <w:numId w:val="27"/>
        </w:numPr>
      </w:pPr>
      <w:r>
        <w:t xml:space="preserve">Spremeni </w:t>
      </w:r>
      <w:r w:rsidR="000079F8">
        <w:t>elektronski naslov</w:t>
      </w:r>
      <w:r>
        <w:t xml:space="preserve"> (</w:t>
      </w:r>
      <w:proofErr w:type="spellStart"/>
      <w:r w:rsidR="000079F8">
        <w:t>Elektronski_naslov</w:t>
      </w:r>
      <w:proofErr w:type="spellEnd"/>
      <w:r w:rsidR="00D60A6E">
        <w:t>) stranki z ID = 1</w:t>
      </w:r>
      <w:r>
        <w:t>.</w:t>
      </w:r>
    </w:p>
    <w:p w14:paraId="65068A87" w14:textId="6457B6FA" w:rsidR="00AB1495" w:rsidRDefault="00AB1495" w:rsidP="000079F8">
      <w:pPr>
        <w:pStyle w:val="Odstavekseznama"/>
        <w:numPr>
          <w:ilvl w:val="0"/>
          <w:numId w:val="27"/>
        </w:numPr>
      </w:pPr>
      <w:r>
        <w:t>Spremeni število prevoženih kilomet</w:t>
      </w:r>
      <w:r w:rsidR="000079F8">
        <w:t>rov ob vrnitvi vozila</w:t>
      </w:r>
      <w:r w:rsidR="00D536C5">
        <w:t xml:space="preserve"> (</w:t>
      </w:r>
      <w:proofErr w:type="spellStart"/>
      <w:r w:rsidR="00D536C5">
        <w:t>Stevilo_kilometrov</w:t>
      </w:r>
      <w:r>
        <w:t>_vrnitev</w:t>
      </w:r>
      <w:proofErr w:type="spellEnd"/>
      <w:r>
        <w:t xml:space="preserve"> = 80000).</w:t>
      </w:r>
    </w:p>
    <w:p w14:paraId="6B88B140" w14:textId="35FCD53E" w:rsidR="001A72B9" w:rsidRDefault="00AB1495" w:rsidP="00D44254">
      <w:pPr>
        <w:pStyle w:val="Odstavekseznama"/>
        <w:numPr>
          <w:ilvl w:val="0"/>
          <w:numId w:val="27"/>
        </w:numPr>
        <w:spacing w:after="0"/>
        <w:ind w:left="714" w:hanging="357"/>
      </w:pPr>
      <w:r>
        <w:t>Spremeni tip pogona vozila (</w:t>
      </w:r>
      <w:proofErr w:type="spellStart"/>
      <w:r>
        <w:t>Tip_pogona</w:t>
      </w:r>
      <w:proofErr w:type="spellEnd"/>
      <w:r>
        <w:t xml:space="preserve"> = hibrid).</w:t>
      </w:r>
    </w:p>
    <w:p w14:paraId="3F8D8537" w14:textId="77777777" w:rsidR="00D44254" w:rsidRPr="00253F11" w:rsidRDefault="00D44254" w:rsidP="00D44254">
      <w:pPr>
        <w:spacing w:after="0"/>
        <w:ind w:left="357"/>
      </w:pPr>
    </w:p>
    <w:p w14:paraId="748625F5" w14:textId="52DB10CB" w:rsidR="000301E9" w:rsidRDefault="00AB1495" w:rsidP="00AB1495">
      <w:pPr>
        <w:pStyle w:val="Naslov3"/>
      </w:pPr>
      <w:bookmarkStart w:id="11" w:name="_Toc105680830"/>
      <w:r>
        <w:t>Brisanje podatkov</w:t>
      </w:r>
      <w:bookmarkEnd w:id="11"/>
    </w:p>
    <w:p w14:paraId="27444F81" w14:textId="37B7EEF5" w:rsidR="00AB1495" w:rsidRDefault="00AB1495" w:rsidP="00D44254">
      <w:pPr>
        <w:pStyle w:val="Odstavekseznama"/>
        <w:numPr>
          <w:ilvl w:val="0"/>
          <w:numId w:val="28"/>
        </w:numPr>
        <w:spacing w:after="0"/>
        <w:ind w:left="714" w:hanging="357"/>
      </w:pPr>
      <w:r>
        <w:t>Izbriši vozilo z določeno VIN identifikacijsko številko</w:t>
      </w:r>
      <w:r w:rsidR="00D536C5">
        <w:t xml:space="preserve"> (</w:t>
      </w:r>
      <w:proofErr w:type="spellStart"/>
      <w:r w:rsidR="00D536C5">
        <w:t>VIN_ID_stevilka</w:t>
      </w:r>
      <w:proofErr w:type="spellEnd"/>
      <w:r w:rsidR="00D536C5">
        <w:t>)</w:t>
      </w:r>
      <w:r>
        <w:t>.</w:t>
      </w:r>
    </w:p>
    <w:p w14:paraId="2656FDB4" w14:textId="77777777" w:rsidR="00D44254" w:rsidRPr="00AB1495" w:rsidRDefault="00D44254" w:rsidP="00D44254">
      <w:pPr>
        <w:spacing w:after="0"/>
      </w:pPr>
    </w:p>
    <w:p w14:paraId="4AB78ADA" w14:textId="4242867F" w:rsidR="00E53389" w:rsidRDefault="00B2612D" w:rsidP="00D44254">
      <w:pPr>
        <w:pStyle w:val="Naslov1"/>
        <w:spacing w:before="0"/>
        <w:ind w:left="357" w:hanging="357"/>
      </w:pPr>
      <w:bookmarkStart w:id="12" w:name="_Toc105680831"/>
      <w:r>
        <w:t>KONCEP</w:t>
      </w:r>
      <w:r w:rsidR="00000E56">
        <w:t>T</w:t>
      </w:r>
      <w:r w:rsidR="004810B8">
        <w:t>U</w:t>
      </w:r>
      <w:r w:rsidR="00000E56">
        <w:t>ALNI MODEL</w:t>
      </w:r>
      <w:bookmarkEnd w:id="12"/>
    </w:p>
    <w:p w14:paraId="7EE6F9A1" w14:textId="5EA6525B" w:rsidR="00FE6A29" w:rsidRPr="00FE6A29" w:rsidRDefault="00FE6A29" w:rsidP="00FE6A29">
      <w:r>
        <w:t xml:space="preserve">Z uporabo </w:t>
      </w:r>
      <w:r w:rsidRPr="00FE6A29">
        <w:t xml:space="preserve">Oracle SQL </w:t>
      </w:r>
      <w:proofErr w:type="spellStart"/>
      <w:r w:rsidRPr="00FE6A29">
        <w:t>Developer</w:t>
      </w:r>
      <w:proofErr w:type="spellEnd"/>
      <w:r w:rsidRPr="00FE6A29">
        <w:t xml:space="preserve"> Data </w:t>
      </w:r>
      <w:proofErr w:type="spellStart"/>
      <w:r w:rsidRPr="00FE6A29">
        <w:t>Modeler</w:t>
      </w:r>
      <w:proofErr w:type="spellEnd"/>
      <w:r>
        <w:t xml:space="preserve"> izdelamo konceptualni model za dano domeno. Z uporabo programa, lahko uporabniki ustvarjajo, brskajo in urejajo logične, relacijske, fizične in večdimenzionalne modele. Zelo nam olajša izdelavo modelov, saj nam jih tudi grafično prikaže. </w:t>
      </w:r>
    </w:p>
    <w:p w14:paraId="70A68B05" w14:textId="7AA88D3E" w:rsidR="008A18BB" w:rsidRDefault="008A18BB" w:rsidP="008A18BB">
      <w:pPr>
        <w:pStyle w:val="Napis"/>
      </w:pPr>
      <w:bookmarkStart w:id="13" w:name="_Toc105680336"/>
      <w:r>
        <w:t xml:space="preserve">Slika </w:t>
      </w:r>
      <w:r w:rsidR="002812C0">
        <w:fldChar w:fldCharType="begin"/>
      </w:r>
      <w:r w:rsidR="002812C0">
        <w:instrText xml:space="preserve"> SEQ Slika \* ARABIC </w:instrText>
      </w:r>
      <w:r w:rsidR="002812C0">
        <w:fldChar w:fldCharType="separate"/>
      </w:r>
      <w:r w:rsidR="009F1E25">
        <w:rPr>
          <w:noProof/>
        </w:rPr>
        <w:t>1</w:t>
      </w:r>
      <w:r w:rsidR="002812C0">
        <w:rPr>
          <w:noProof/>
        </w:rPr>
        <w:fldChar w:fldCharType="end"/>
      </w:r>
      <w:r>
        <w:t xml:space="preserve">: </w:t>
      </w:r>
      <w:r w:rsidRPr="008A18BB">
        <w:rPr>
          <w:i w:val="0"/>
        </w:rPr>
        <w:t>Konceptualni model</w:t>
      </w:r>
      <w:bookmarkEnd w:id="13"/>
    </w:p>
    <w:p w14:paraId="3C2D1335" w14:textId="00F8E1A2" w:rsidR="00000E56" w:rsidRDefault="000E0065" w:rsidP="008A18BB">
      <w:pPr>
        <w:spacing w:after="0"/>
      </w:pPr>
      <w:r>
        <w:rPr>
          <w:noProof/>
          <w:lang w:eastAsia="sl-SI"/>
        </w:rPr>
        <w:drawing>
          <wp:inline distT="0" distB="0" distL="0" distR="0" wp14:anchorId="66F4B274" wp14:editId="546B9540">
            <wp:extent cx="5760085" cy="3060700"/>
            <wp:effectExtent l="19050" t="19050" r="12065" b="2540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607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CBD776" w14:textId="51A073BD" w:rsidR="008A18BB" w:rsidRDefault="008A18BB" w:rsidP="008A18BB">
      <w:pPr>
        <w:spacing w:after="240"/>
      </w:pPr>
      <w:r>
        <w:t>Vir: Lastni vir, 2022</w:t>
      </w:r>
    </w:p>
    <w:p w14:paraId="1384FD05" w14:textId="10BD5FB9" w:rsidR="008A18BB" w:rsidRDefault="008A18BB" w:rsidP="008A18BB">
      <w:pPr>
        <w:spacing w:after="240"/>
      </w:pPr>
      <w:r>
        <w:t xml:space="preserve">Konceptualni model domene je sestavljen iz 11 </w:t>
      </w:r>
      <w:proofErr w:type="spellStart"/>
      <w:r>
        <w:t>entitetnih</w:t>
      </w:r>
      <w:proofErr w:type="spellEnd"/>
      <w:r>
        <w:t xml:space="preserve"> tipov. Pri </w:t>
      </w:r>
      <w:proofErr w:type="spellStart"/>
      <w:r>
        <w:t>entitetnem</w:t>
      </w:r>
      <w:proofErr w:type="spellEnd"/>
      <w:r>
        <w:t xml:space="preserve"> tipu »Oseba« smo uporabili specializacijo na entiteti »Stranka« in »Zaposleni«. Prav tako je prišlo do </w:t>
      </w:r>
      <w:r>
        <w:lastRenderedPageBreak/>
        <w:t>specializacije pri entiteti »Stranka« na entiteti »Pravna Oseba« in »</w:t>
      </w:r>
      <w:proofErr w:type="spellStart"/>
      <w:r>
        <w:t>Fizicna</w:t>
      </w:r>
      <w:proofErr w:type="spellEnd"/>
      <w:r>
        <w:t xml:space="preserve"> Oseba«. V spodnji tabeli</w:t>
      </w:r>
      <w:r w:rsidR="00EE74DF">
        <w:t xml:space="preserve"> (</w:t>
      </w:r>
      <w:r w:rsidR="00EE74DF">
        <w:fldChar w:fldCharType="begin"/>
      </w:r>
      <w:r w:rsidR="00EE74DF">
        <w:instrText xml:space="preserve"> REF _Ref102513986 \h </w:instrText>
      </w:r>
      <w:r w:rsidR="00EE74DF">
        <w:fldChar w:fldCharType="separate"/>
      </w:r>
      <w:r w:rsidR="00EE74DF">
        <w:t xml:space="preserve">Tabela </w:t>
      </w:r>
      <w:r w:rsidR="00EE74DF">
        <w:rPr>
          <w:noProof/>
        </w:rPr>
        <w:t>1</w:t>
      </w:r>
      <w:r w:rsidR="00EE74DF">
        <w:t xml:space="preserve">: </w:t>
      </w:r>
      <w:r w:rsidR="00EE74DF" w:rsidRPr="00DD6BA7">
        <w:rPr>
          <w:i/>
        </w:rPr>
        <w:t xml:space="preserve">Opisi </w:t>
      </w:r>
      <w:proofErr w:type="spellStart"/>
      <w:r w:rsidR="00EE74DF" w:rsidRPr="00DD6BA7">
        <w:rPr>
          <w:i/>
        </w:rPr>
        <w:t>entitetnih</w:t>
      </w:r>
      <w:proofErr w:type="spellEnd"/>
      <w:r w:rsidR="00EE74DF" w:rsidRPr="00DD6BA7">
        <w:rPr>
          <w:i/>
        </w:rPr>
        <w:t xml:space="preserve"> tipov</w:t>
      </w:r>
      <w:r w:rsidR="00EE74DF">
        <w:fldChar w:fldCharType="end"/>
      </w:r>
      <w:r w:rsidR="00EE74DF">
        <w:t>)</w:t>
      </w:r>
      <w:r>
        <w:t xml:space="preserve"> so opisani </w:t>
      </w:r>
      <w:proofErr w:type="spellStart"/>
      <w:r>
        <w:t>entitetni</w:t>
      </w:r>
      <w:proofErr w:type="spellEnd"/>
      <w:r>
        <w:t xml:space="preserve"> tipi konceptualnega modele domene.</w:t>
      </w:r>
    </w:p>
    <w:p w14:paraId="3163D5A6" w14:textId="36A00D97" w:rsidR="00DD6BA7" w:rsidRDefault="00DD6BA7" w:rsidP="00DD6BA7">
      <w:pPr>
        <w:pStyle w:val="Napis"/>
      </w:pPr>
      <w:bookmarkStart w:id="14" w:name="_Ref102513986"/>
      <w:bookmarkStart w:id="15" w:name="_Toc105680354"/>
      <w:r>
        <w:t xml:space="preserve">Tabela </w:t>
      </w:r>
      <w:r w:rsidR="002812C0">
        <w:fldChar w:fldCharType="begin"/>
      </w:r>
      <w:r w:rsidR="002812C0">
        <w:instrText xml:space="preserve"> SEQ Tabela \* ARABIC </w:instrText>
      </w:r>
      <w:r w:rsidR="002812C0">
        <w:fldChar w:fldCharType="separate"/>
      </w:r>
      <w:r>
        <w:rPr>
          <w:noProof/>
        </w:rPr>
        <w:t>1</w:t>
      </w:r>
      <w:r w:rsidR="002812C0">
        <w:rPr>
          <w:noProof/>
        </w:rPr>
        <w:fldChar w:fldCharType="end"/>
      </w:r>
      <w:r>
        <w:t xml:space="preserve">: </w:t>
      </w:r>
      <w:r w:rsidRPr="00DD6BA7">
        <w:rPr>
          <w:i w:val="0"/>
        </w:rPr>
        <w:t xml:space="preserve">Opisi </w:t>
      </w:r>
      <w:proofErr w:type="spellStart"/>
      <w:r w:rsidRPr="00DD6BA7">
        <w:rPr>
          <w:i w:val="0"/>
        </w:rPr>
        <w:t>entitetnih</w:t>
      </w:r>
      <w:proofErr w:type="spellEnd"/>
      <w:r w:rsidRPr="00DD6BA7">
        <w:rPr>
          <w:i w:val="0"/>
        </w:rPr>
        <w:t xml:space="preserve"> tipov</w:t>
      </w:r>
      <w:bookmarkEnd w:id="14"/>
      <w:bookmarkEnd w:id="15"/>
    </w:p>
    <w:tbl>
      <w:tblPr>
        <w:tblStyle w:val="Navadnatabela1"/>
        <w:tblW w:w="0" w:type="auto"/>
        <w:jc w:val="center"/>
        <w:tblLook w:val="04A0" w:firstRow="1" w:lastRow="0" w:firstColumn="1" w:lastColumn="0" w:noHBand="0" w:noVBand="1"/>
      </w:tblPr>
      <w:tblGrid>
        <w:gridCol w:w="4530"/>
        <w:gridCol w:w="4531"/>
      </w:tblGrid>
      <w:tr w:rsidR="000A1D23" w14:paraId="2CD7A9BC" w14:textId="77777777" w:rsidTr="00953D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shd w:val="clear" w:color="auto" w:fill="8FE2FF"/>
            <w:vAlign w:val="center"/>
          </w:tcPr>
          <w:p w14:paraId="734159FD" w14:textId="77777777" w:rsidR="000A1D23" w:rsidRPr="004F1C6E" w:rsidRDefault="000A1D23" w:rsidP="001248C8">
            <w:pPr>
              <w:jc w:val="center"/>
              <w:rPr>
                <w:b w:val="0"/>
                <w:bCs w:val="0"/>
              </w:rPr>
            </w:pPr>
            <w:proofErr w:type="spellStart"/>
            <w:r w:rsidRPr="004F1C6E">
              <w:t>Entitetni</w:t>
            </w:r>
            <w:proofErr w:type="spellEnd"/>
            <w:r w:rsidRPr="004F1C6E">
              <w:t xml:space="preserve"> tip</w:t>
            </w:r>
          </w:p>
        </w:tc>
        <w:tc>
          <w:tcPr>
            <w:tcW w:w="4531" w:type="dxa"/>
            <w:shd w:val="clear" w:color="auto" w:fill="8FE2FF"/>
            <w:vAlign w:val="center"/>
          </w:tcPr>
          <w:p w14:paraId="2D262EA1" w14:textId="77777777" w:rsidR="000A1D23" w:rsidRPr="004F1C6E" w:rsidRDefault="000A1D23" w:rsidP="001248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F1C6E">
              <w:t>Opis</w:t>
            </w:r>
          </w:p>
        </w:tc>
      </w:tr>
      <w:tr w:rsidR="000A1D23" w14:paraId="5B25BB65" w14:textId="77777777" w:rsidTr="00953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14:paraId="68976391" w14:textId="1DAE724C" w:rsidR="000A1D23" w:rsidRDefault="000A1D23" w:rsidP="001248C8">
            <w:pPr>
              <w:jc w:val="left"/>
            </w:pPr>
            <w:r>
              <w:t>Vozilo</w:t>
            </w:r>
          </w:p>
        </w:tc>
        <w:tc>
          <w:tcPr>
            <w:tcW w:w="4531" w:type="dxa"/>
          </w:tcPr>
          <w:p w14:paraId="12D39C74" w14:textId="571E4603" w:rsidR="000A1D23" w:rsidRDefault="000A1D23" w:rsidP="00A8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Opisuje vozila, katera se nahajajo v poslovalni enoti.</w:t>
            </w:r>
          </w:p>
        </w:tc>
      </w:tr>
      <w:tr w:rsidR="000A1D23" w14:paraId="08A972DC" w14:textId="77777777" w:rsidTr="00953D54">
        <w:trPr>
          <w:trHeight w:val="12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14:paraId="519306CE" w14:textId="2E01486B" w:rsidR="000A1D23" w:rsidRDefault="000A1D23" w:rsidP="001248C8">
            <w:pPr>
              <w:jc w:val="left"/>
            </w:pPr>
            <w:r>
              <w:t>Izposoja</w:t>
            </w:r>
          </w:p>
        </w:tc>
        <w:tc>
          <w:tcPr>
            <w:tcW w:w="4531" w:type="dxa"/>
          </w:tcPr>
          <w:p w14:paraId="1078E302" w14:textId="0A32124A" w:rsidR="000A1D23" w:rsidRDefault="000A1D23" w:rsidP="00A87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Opisuje vse podatke, ki jih je potrebno vnesti pri vnašanju izposoje.</w:t>
            </w:r>
          </w:p>
        </w:tc>
      </w:tr>
      <w:tr w:rsidR="000A1D23" w14:paraId="572F03DB" w14:textId="77777777" w:rsidTr="00953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14:paraId="67A81F10" w14:textId="2B710E5B" w:rsidR="000A1D23" w:rsidRDefault="000A1D23" w:rsidP="001248C8">
            <w:pPr>
              <w:jc w:val="left"/>
            </w:pPr>
            <w:r>
              <w:t>Opomba</w:t>
            </w:r>
          </w:p>
        </w:tc>
        <w:tc>
          <w:tcPr>
            <w:tcW w:w="4531" w:type="dxa"/>
          </w:tcPr>
          <w:p w14:paraId="37BC8B0B" w14:textId="06333C56" w:rsidR="000A1D23" w:rsidRDefault="000A1D23" w:rsidP="00A8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Opisuje morebitne dodane opombe v primeru poškodbe ali okvare na vozilu. Opombe vnese zaposleni. </w:t>
            </w:r>
          </w:p>
        </w:tc>
      </w:tr>
      <w:tr w:rsidR="000A1D23" w14:paraId="308A635E" w14:textId="77777777" w:rsidTr="00953D54">
        <w:trPr>
          <w:trHeight w:val="12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14:paraId="41B3C0C0" w14:textId="6720D81E" w:rsidR="000A1D23" w:rsidRDefault="000A1D23" w:rsidP="001248C8">
            <w:pPr>
              <w:jc w:val="left"/>
            </w:pPr>
            <w:r>
              <w:t>Poslovalnica</w:t>
            </w:r>
          </w:p>
        </w:tc>
        <w:tc>
          <w:tcPr>
            <w:tcW w:w="4531" w:type="dxa"/>
          </w:tcPr>
          <w:p w14:paraId="27F65793" w14:textId="2C7C9FC3" w:rsidR="000A1D23" w:rsidRDefault="000A1D23" w:rsidP="00A87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Opisuje poslovalnico, v kateri se nahajajo vozila in zaposleni.</w:t>
            </w:r>
          </w:p>
        </w:tc>
      </w:tr>
      <w:tr w:rsidR="000A1D23" w14:paraId="0214157F" w14:textId="77777777" w:rsidTr="00953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14:paraId="4812D322" w14:textId="65E7DA4B" w:rsidR="000A1D23" w:rsidRDefault="00A87292" w:rsidP="001248C8">
            <w:pPr>
              <w:jc w:val="left"/>
            </w:pPr>
            <w:r>
              <w:t>Zaposlen</w:t>
            </w:r>
          </w:p>
        </w:tc>
        <w:tc>
          <w:tcPr>
            <w:tcW w:w="4531" w:type="dxa"/>
          </w:tcPr>
          <w:p w14:paraId="153A8BDB" w14:textId="1AB2E655" w:rsidR="000A1D23" w:rsidRDefault="00A87292" w:rsidP="00231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 specializacija entitete »Oseba«. Entiteta je opisana z vsemi atributi entitete »Oseba«</w:t>
            </w:r>
            <w:r w:rsidR="00231AA8">
              <w:t>.</w:t>
            </w:r>
          </w:p>
        </w:tc>
      </w:tr>
      <w:tr w:rsidR="000A1D23" w14:paraId="43986E06" w14:textId="77777777" w:rsidTr="0079781F">
        <w:trPr>
          <w:trHeight w:val="8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14:paraId="578960CF" w14:textId="5F35B1BD" w:rsidR="000A1D23" w:rsidRDefault="00A87292" w:rsidP="001248C8">
            <w:pPr>
              <w:jc w:val="left"/>
            </w:pPr>
            <w:r>
              <w:t>Kraj</w:t>
            </w:r>
          </w:p>
        </w:tc>
        <w:tc>
          <w:tcPr>
            <w:tcW w:w="4531" w:type="dxa"/>
          </w:tcPr>
          <w:p w14:paraId="4C53BD77" w14:textId="70F8D690" w:rsidR="000A1D23" w:rsidRDefault="00A87292" w:rsidP="00A87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Opisuje kraje s poštnimi številkami in nazivi krajev.</w:t>
            </w:r>
          </w:p>
        </w:tc>
      </w:tr>
      <w:tr w:rsidR="000A1D23" w14:paraId="6222CF5C" w14:textId="77777777" w:rsidTr="00797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14:paraId="49C1B651" w14:textId="7F684ADB" w:rsidR="000A1D23" w:rsidRDefault="00A87292" w:rsidP="001248C8">
            <w:pPr>
              <w:jc w:val="left"/>
            </w:pPr>
            <w:r>
              <w:t>Naslov</w:t>
            </w:r>
          </w:p>
        </w:tc>
        <w:tc>
          <w:tcPr>
            <w:tcW w:w="4531" w:type="dxa"/>
          </w:tcPr>
          <w:p w14:paraId="277C2EF9" w14:textId="2371AB87" w:rsidR="000A1D23" w:rsidRDefault="00A87292" w:rsidP="00A8729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7292">
              <w:t>Opisuje ulico in hišno številko, ki se n</w:t>
            </w:r>
            <w:r>
              <w:t>ahaja znotraj določenega kraja.</w:t>
            </w:r>
          </w:p>
        </w:tc>
      </w:tr>
      <w:tr w:rsidR="000A1D23" w14:paraId="055C2F57" w14:textId="77777777" w:rsidTr="00953D54">
        <w:trPr>
          <w:trHeight w:val="12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14:paraId="6C79F282" w14:textId="46BE0B64" w:rsidR="000A1D23" w:rsidRDefault="00A87292" w:rsidP="001248C8">
            <w:pPr>
              <w:jc w:val="left"/>
            </w:pPr>
            <w:r>
              <w:t>Oseba</w:t>
            </w:r>
          </w:p>
        </w:tc>
        <w:tc>
          <w:tcPr>
            <w:tcW w:w="4531" w:type="dxa"/>
          </w:tcPr>
          <w:p w14:paraId="1D594942" w14:textId="0CCD70D5" w:rsidR="000A1D23" w:rsidRDefault="00A87292" w:rsidP="001248C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Opisuje super tip (ang. </w:t>
            </w:r>
            <w:r w:rsidRPr="00A87292">
              <w:rPr>
                <w:i/>
              </w:rPr>
              <w:t xml:space="preserve">Super </w:t>
            </w:r>
            <w:proofErr w:type="spellStart"/>
            <w:r w:rsidRPr="00A87292">
              <w:rPr>
                <w:i/>
              </w:rPr>
              <w:t>Type</w:t>
            </w:r>
            <w:proofErr w:type="spellEnd"/>
            <w:r>
              <w:t xml:space="preserve">) entitet »Stranka« in »Zaposlen«. Entiteta omogoča dodajanje novih oseb v domeno. </w:t>
            </w:r>
          </w:p>
        </w:tc>
      </w:tr>
      <w:tr w:rsidR="000A1D23" w14:paraId="09EF5CF7" w14:textId="77777777" w:rsidTr="00953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14:paraId="3C90BF39" w14:textId="5AA6D2C8" w:rsidR="000A1D23" w:rsidRDefault="00A87292" w:rsidP="001248C8">
            <w:pPr>
              <w:jc w:val="left"/>
            </w:pPr>
            <w:r>
              <w:t>Stranka</w:t>
            </w:r>
          </w:p>
        </w:tc>
        <w:tc>
          <w:tcPr>
            <w:tcW w:w="4531" w:type="dxa"/>
          </w:tcPr>
          <w:p w14:paraId="1804C467" w14:textId="703F148A" w:rsidR="000A1D23" w:rsidRDefault="00A87292" w:rsidP="001248C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 specializacija entitete »Oseba« in hkrati super tip entitet »Pravna Oseba« in »</w:t>
            </w:r>
            <w:proofErr w:type="spellStart"/>
            <w:r>
              <w:t>Fizicna</w:t>
            </w:r>
            <w:proofErr w:type="spellEnd"/>
            <w:r>
              <w:t xml:space="preserve"> Oseba«. </w:t>
            </w:r>
            <w:r w:rsidR="008A162E">
              <w:t>Entiteta je opisana z vsemi atributi entitete »Oseba«.</w:t>
            </w:r>
          </w:p>
        </w:tc>
      </w:tr>
      <w:tr w:rsidR="000A1D23" w14:paraId="69A1367F" w14:textId="77777777" w:rsidTr="00953D54">
        <w:trPr>
          <w:trHeight w:val="12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14:paraId="3ECE3663" w14:textId="607DDC0E" w:rsidR="000A1D23" w:rsidRDefault="008A162E" w:rsidP="001248C8">
            <w:pPr>
              <w:jc w:val="left"/>
            </w:pPr>
            <w:proofErr w:type="spellStart"/>
            <w:r>
              <w:lastRenderedPageBreak/>
              <w:t>Fizicna</w:t>
            </w:r>
            <w:proofErr w:type="spellEnd"/>
            <w:r>
              <w:t xml:space="preserve"> Oseba</w:t>
            </w:r>
          </w:p>
        </w:tc>
        <w:tc>
          <w:tcPr>
            <w:tcW w:w="4531" w:type="dxa"/>
          </w:tcPr>
          <w:p w14:paraId="080958D2" w14:textId="305F5D1B" w:rsidR="000A1D23" w:rsidRDefault="008A162E" w:rsidP="001248C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 specializacija entitete »Stranka«. Entiteta je opisana z vsemi atributi entitet »Oseba« in »Stranka« z dodatnimi atributi »</w:t>
            </w:r>
            <w:proofErr w:type="spellStart"/>
            <w:r>
              <w:t>Emso</w:t>
            </w:r>
            <w:proofErr w:type="spellEnd"/>
            <w:r>
              <w:t>« in »</w:t>
            </w:r>
            <w:proofErr w:type="spellStart"/>
            <w:r>
              <w:t>Mladi_voznik</w:t>
            </w:r>
            <w:proofErr w:type="spellEnd"/>
            <w:r>
              <w:t>«.</w:t>
            </w:r>
          </w:p>
        </w:tc>
      </w:tr>
      <w:tr w:rsidR="000A1D23" w14:paraId="2D56611F" w14:textId="77777777" w:rsidTr="00797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14:paraId="68B4878B" w14:textId="5CE1A502" w:rsidR="000A1D23" w:rsidRDefault="008A162E" w:rsidP="001248C8">
            <w:pPr>
              <w:jc w:val="left"/>
            </w:pPr>
            <w:r>
              <w:t>Pravna Oseba</w:t>
            </w:r>
          </w:p>
        </w:tc>
        <w:tc>
          <w:tcPr>
            <w:tcW w:w="4531" w:type="dxa"/>
          </w:tcPr>
          <w:p w14:paraId="70C0BE6D" w14:textId="55ABB546" w:rsidR="000A1D23" w:rsidRDefault="008A162E" w:rsidP="008A162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 specializacija entitete »Stranka«. Entiteta je opisana z vsemi atributi entitet »Oseba« in »Stranka« z dodatnim atributom »</w:t>
            </w:r>
            <w:proofErr w:type="spellStart"/>
            <w:r>
              <w:t>Davcna_stevilka</w:t>
            </w:r>
            <w:proofErr w:type="spellEnd"/>
            <w:r>
              <w:t>«.</w:t>
            </w:r>
          </w:p>
        </w:tc>
      </w:tr>
    </w:tbl>
    <w:p w14:paraId="37AE9C03" w14:textId="5C7104B0" w:rsidR="008A18BB" w:rsidRDefault="00DD6BA7" w:rsidP="00D44254">
      <w:pPr>
        <w:spacing w:after="0"/>
      </w:pPr>
      <w:r>
        <w:t>Vir: Lastni vir, 2022</w:t>
      </w:r>
    </w:p>
    <w:p w14:paraId="76CDABAD" w14:textId="77777777" w:rsidR="00D44254" w:rsidRDefault="00D44254" w:rsidP="00D44254">
      <w:pPr>
        <w:spacing w:after="0"/>
      </w:pPr>
    </w:p>
    <w:p w14:paraId="6F50F693" w14:textId="641BFF83" w:rsidR="00DD6BA7" w:rsidRDefault="00DC3A9A" w:rsidP="00D44254">
      <w:pPr>
        <w:pStyle w:val="Naslov1"/>
        <w:spacing w:before="0"/>
        <w:ind w:left="357" w:hanging="357"/>
      </w:pPr>
      <w:bookmarkStart w:id="16" w:name="_Toc105680832"/>
      <w:r>
        <w:t>LOGIČNI MODEL</w:t>
      </w:r>
      <w:bookmarkEnd w:id="16"/>
    </w:p>
    <w:p w14:paraId="21262F5D" w14:textId="6E283933" w:rsidR="00DC3A9A" w:rsidRDefault="00DC3A9A" w:rsidP="00DC3A9A">
      <w:r>
        <w:t>Po zaključenem konceptualnem modelu, lahko napredujemo na logični model. T</w:t>
      </w:r>
      <w:r w:rsidR="00EE74DF">
        <w:t xml:space="preserve">u </w:t>
      </w:r>
      <w:r>
        <w:t xml:space="preserve">nam program Data </w:t>
      </w:r>
      <w:proofErr w:type="spellStart"/>
      <w:r>
        <w:t>Modeler</w:t>
      </w:r>
      <w:proofErr w:type="spellEnd"/>
      <w:r>
        <w:t xml:space="preserve"> močno olajša delo, saj nam ponuja avtomatično pretvorbo iz konceptualnega modela v logični. Medtem, ko nam konceptualni model omogoča povezave »</w:t>
      </w:r>
      <w:proofErr w:type="spellStart"/>
      <w:r w:rsidR="00EE74DF">
        <w:t>m:n</w:t>
      </w:r>
      <w:proofErr w:type="spellEnd"/>
      <w:r>
        <w:t>«, nam logični model</w:t>
      </w:r>
      <w:r w:rsidR="00EE74DF">
        <w:t xml:space="preserve"> iz te povezave želi izpeljati povezav »1:n«. Ključ za razrešitev je ločiti ob entiteti in med njima vstaviti novo entiteto. Novo nastalo entiteto sedaj povežemo z levo in desno entiteto v razmerju »1:n«. </w:t>
      </w:r>
      <w:r w:rsidR="008C6B82">
        <w:t>V našem primeru, te operacije ni bilo potrebno izvesti, saj nimamo nobenih relacij v razmerju »</w:t>
      </w:r>
      <w:proofErr w:type="spellStart"/>
      <w:r w:rsidR="008C6B82">
        <w:t>m:n</w:t>
      </w:r>
      <w:proofErr w:type="spellEnd"/>
      <w:r w:rsidR="008C6B82">
        <w:t>«.</w:t>
      </w:r>
    </w:p>
    <w:p w14:paraId="3815F1B7" w14:textId="4D5F5CCC" w:rsidR="00EE74DF" w:rsidRDefault="00EE74DF" w:rsidP="00EE74DF">
      <w:pPr>
        <w:pStyle w:val="Napis"/>
      </w:pPr>
      <w:bookmarkStart w:id="17" w:name="_Toc105680337"/>
      <w:r>
        <w:t xml:space="preserve">Slika </w:t>
      </w:r>
      <w:r w:rsidR="002812C0">
        <w:fldChar w:fldCharType="begin"/>
      </w:r>
      <w:r w:rsidR="002812C0">
        <w:instrText xml:space="preserve"> SEQ Slika \* ARABIC </w:instrText>
      </w:r>
      <w:r w:rsidR="002812C0">
        <w:fldChar w:fldCharType="separate"/>
      </w:r>
      <w:r w:rsidR="009F1E25">
        <w:rPr>
          <w:noProof/>
        </w:rPr>
        <w:t>2</w:t>
      </w:r>
      <w:r w:rsidR="002812C0">
        <w:rPr>
          <w:noProof/>
        </w:rPr>
        <w:fldChar w:fldCharType="end"/>
      </w:r>
      <w:r>
        <w:t xml:space="preserve">: </w:t>
      </w:r>
      <w:r w:rsidRPr="00EE74DF">
        <w:rPr>
          <w:i w:val="0"/>
        </w:rPr>
        <w:t>Logični model</w:t>
      </w:r>
      <w:bookmarkEnd w:id="17"/>
    </w:p>
    <w:p w14:paraId="7B8EA277" w14:textId="68736651" w:rsidR="00EE74DF" w:rsidRDefault="00E06C8A" w:rsidP="00EE74DF">
      <w:pPr>
        <w:spacing w:after="0"/>
      </w:pPr>
      <w:r>
        <w:rPr>
          <w:noProof/>
          <w:lang w:eastAsia="sl-SI"/>
        </w:rPr>
        <w:drawing>
          <wp:inline distT="0" distB="0" distL="0" distR="0" wp14:anchorId="2E292B09" wp14:editId="298E8BFE">
            <wp:extent cx="5760085" cy="3126105"/>
            <wp:effectExtent l="19050" t="19050" r="12065" b="17145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2610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25CBBF" w14:textId="0AF39B77" w:rsidR="00EE74DF" w:rsidRDefault="00EE74DF" w:rsidP="00EE74DF">
      <w:pPr>
        <w:spacing w:after="240"/>
      </w:pPr>
      <w:r>
        <w:t>Vir: Lastni vir, 2022</w:t>
      </w:r>
    </w:p>
    <w:p w14:paraId="3E9FC952" w14:textId="7B92735E" w:rsidR="00D154B7" w:rsidRDefault="00D154B7" w:rsidP="00D154B7">
      <w:pPr>
        <w:pStyle w:val="Naslov1"/>
      </w:pPr>
      <w:bookmarkStart w:id="18" w:name="_Toc105680833"/>
      <w:r>
        <w:lastRenderedPageBreak/>
        <w:t>IZDELAVA FIZIČNEGA MODELA</w:t>
      </w:r>
      <w:bookmarkEnd w:id="18"/>
    </w:p>
    <w:p w14:paraId="3C60CB12" w14:textId="5EE6066B" w:rsidR="00D154B7" w:rsidRDefault="00D154B7" w:rsidP="00D154B7">
      <w:pPr>
        <w:pStyle w:val="Naslov2"/>
      </w:pPr>
      <w:bookmarkStart w:id="19" w:name="_Toc105680834"/>
      <w:r>
        <w:t>SQL skripta</w:t>
      </w:r>
      <w:bookmarkEnd w:id="19"/>
    </w:p>
    <w:p w14:paraId="39913174" w14:textId="3192A042" w:rsidR="00D154B7" w:rsidRDefault="00D154B7" w:rsidP="00D154B7">
      <w:r w:rsidRPr="00D154B7">
        <w:t xml:space="preserve">Orodje Oracle SQL </w:t>
      </w:r>
      <w:proofErr w:type="spellStart"/>
      <w:r w:rsidRPr="00D154B7">
        <w:t>Developer</w:t>
      </w:r>
      <w:proofErr w:type="spellEnd"/>
      <w:r w:rsidRPr="00D154B7">
        <w:t xml:space="preserve"> Dat</w:t>
      </w:r>
      <w:r>
        <w:t xml:space="preserve">a </w:t>
      </w:r>
      <w:proofErr w:type="spellStart"/>
      <w:r>
        <w:t>Modeler</w:t>
      </w:r>
      <w:proofErr w:type="spellEnd"/>
      <w:r>
        <w:t xml:space="preserve"> nam omogoča avtomatično</w:t>
      </w:r>
      <w:r w:rsidRPr="00D154B7">
        <w:t xml:space="preserve"> </w:t>
      </w:r>
      <w:r>
        <w:t>izdelavo SQL skripte</w:t>
      </w:r>
      <w:r w:rsidRPr="00D154B7">
        <w:t xml:space="preserve"> naše </w:t>
      </w:r>
      <w:r>
        <w:t>podatkovne baze v »</w:t>
      </w:r>
      <w:r w:rsidRPr="00D154B7">
        <w:t>.</w:t>
      </w:r>
      <w:proofErr w:type="spellStart"/>
      <w:r w:rsidRPr="00D154B7">
        <w:t>ddl</w:t>
      </w:r>
      <w:proofErr w:type="spellEnd"/>
      <w:r>
        <w:t>«</w:t>
      </w:r>
      <w:r w:rsidRPr="00D154B7">
        <w:t xml:space="preserve"> obliki, katero lahko prenesemo v Oracle </w:t>
      </w:r>
      <w:proofErr w:type="spellStart"/>
      <w:r w:rsidRPr="00D154B7">
        <w:t>Apex</w:t>
      </w:r>
      <w:proofErr w:type="spellEnd"/>
      <w:r w:rsidRPr="00D154B7">
        <w:t>.</w:t>
      </w:r>
    </w:p>
    <w:p w14:paraId="05777335" w14:textId="6DECCF61" w:rsidR="00C1418E" w:rsidRPr="00C1418E" w:rsidRDefault="00C1418E" w:rsidP="00C1418E">
      <w:pPr>
        <w:pStyle w:val="Napis"/>
        <w:rPr>
          <w:i w:val="0"/>
        </w:rPr>
      </w:pPr>
      <w:bookmarkStart w:id="20" w:name="_Toc105680338"/>
      <w:r w:rsidRPr="00C1418E">
        <w:t xml:space="preserve">Slika </w:t>
      </w:r>
      <w:r w:rsidRPr="00C1418E">
        <w:fldChar w:fldCharType="begin"/>
      </w:r>
      <w:r w:rsidRPr="00C1418E">
        <w:instrText xml:space="preserve"> SEQ Slika \* ARABIC </w:instrText>
      </w:r>
      <w:r w:rsidRPr="00C1418E">
        <w:fldChar w:fldCharType="separate"/>
      </w:r>
      <w:r w:rsidR="009F1E25">
        <w:rPr>
          <w:noProof/>
        </w:rPr>
        <w:t>3</w:t>
      </w:r>
      <w:r w:rsidRPr="00C1418E">
        <w:fldChar w:fldCharType="end"/>
      </w:r>
      <w:r w:rsidRPr="00C1418E">
        <w:rPr>
          <w:i w:val="0"/>
        </w:rPr>
        <w:t>: SQL skripta</w:t>
      </w:r>
      <w:bookmarkEnd w:id="20"/>
    </w:p>
    <w:p w14:paraId="611AC550" w14:textId="58E0EC3F" w:rsidR="00D154B7" w:rsidRDefault="00D154B7" w:rsidP="00D154B7">
      <w:r>
        <w:rPr>
          <w:noProof/>
          <w:lang w:eastAsia="sl-SI"/>
        </w:rPr>
        <w:drawing>
          <wp:inline distT="0" distB="0" distL="0" distR="0" wp14:anchorId="50AC99DF" wp14:editId="1052BC97">
            <wp:extent cx="5066665" cy="7033559"/>
            <wp:effectExtent l="19050" t="19050" r="19685" b="1524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6341"/>
                    <a:stretch/>
                  </pic:blipFill>
                  <pic:spPr bwMode="auto">
                    <a:xfrm>
                      <a:off x="0" y="0"/>
                      <a:ext cx="5078415" cy="7049870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359F17" w14:textId="1EDEC0F9" w:rsidR="00C1418E" w:rsidRPr="00C1418E" w:rsidRDefault="00C1418E" w:rsidP="00C1418E">
      <w:pPr>
        <w:pStyle w:val="Napis"/>
        <w:rPr>
          <w:i w:val="0"/>
        </w:rPr>
      </w:pPr>
      <w:bookmarkStart w:id="21" w:name="_Toc105680339"/>
      <w:r w:rsidRPr="00C1418E">
        <w:lastRenderedPageBreak/>
        <w:t xml:space="preserve">Slika </w:t>
      </w:r>
      <w:r w:rsidRPr="00C1418E">
        <w:fldChar w:fldCharType="begin"/>
      </w:r>
      <w:r w:rsidRPr="00C1418E">
        <w:instrText xml:space="preserve"> SEQ Slika \* ARABIC </w:instrText>
      </w:r>
      <w:r w:rsidRPr="00C1418E">
        <w:fldChar w:fldCharType="separate"/>
      </w:r>
      <w:r w:rsidR="009F1E25">
        <w:rPr>
          <w:noProof/>
        </w:rPr>
        <w:t>4</w:t>
      </w:r>
      <w:r w:rsidRPr="00C1418E">
        <w:fldChar w:fldCharType="end"/>
      </w:r>
      <w:r w:rsidRPr="00C1418E">
        <w:rPr>
          <w:i w:val="0"/>
        </w:rPr>
        <w:t>: SQL skripta</w:t>
      </w:r>
      <w:bookmarkEnd w:id="21"/>
    </w:p>
    <w:p w14:paraId="47D41E41" w14:textId="17718DB0" w:rsidR="00D154B7" w:rsidRDefault="00D154B7" w:rsidP="00D154B7">
      <w:r>
        <w:rPr>
          <w:noProof/>
          <w:lang w:eastAsia="sl-SI"/>
        </w:rPr>
        <w:drawing>
          <wp:inline distT="0" distB="0" distL="0" distR="0" wp14:anchorId="077A3F17" wp14:editId="07AFD563">
            <wp:extent cx="5191125" cy="7713722"/>
            <wp:effectExtent l="19050" t="19050" r="9525" b="20955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00956" cy="772833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760A54" w14:textId="665ED1D4" w:rsidR="00C1418E" w:rsidRDefault="00C1418E" w:rsidP="00C1418E">
      <w:pPr>
        <w:pStyle w:val="Napis"/>
      </w:pPr>
      <w:bookmarkStart w:id="22" w:name="_Toc105680340"/>
      <w:r>
        <w:lastRenderedPageBreak/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9F1E25">
        <w:rPr>
          <w:noProof/>
        </w:rPr>
        <w:t>5</w:t>
      </w:r>
      <w:r>
        <w:fldChar w:fldCharType="end"/>
      </w:r>
      <w:r>
        <w:t xml:space="preserve">: </w:t>
      </w:r>
      <w:r w:rsidRPr="00C1418E">
        <w:rPr>
          <w:i w:val="0"/>
        </w:rPr>
        <w:t>SQL skripta</w:t>
      </w:r>
      <w:bookmarkEnd w:id="22"/>
    </w:p>
    <w:p w14:paraId="7A5544B1" w14:textId="0E04982B" w:rsidR="00D154B7" w:rsidRPr="00D154B7" w:rsidRDefault="00D154B7" w:rsidP="00D154B7">
      <w:r>
        <w:rPr>
          <w:noProof/>
          <w:lang w:eastAsia="sl-SI"/>
        </w:rPr>
        <w:drawing>
          <wp:inline distT="0" distB="0" distL="0" distR="0" wp14:anchorId="614E6317" wp14:editId="28735411">
            <wp:extent cx="5476875" cy="8000667"/>
            <wp:effectExtent l="19050" t="19050" r="9525" b="19685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8249" cy="801728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0865D6" w14:textId="664F3CB3" w:rsidR="00E53389" w:rsidRDefault="00E53389" w:rsidP="00791047">
      <w:pPr>
        <w:pStyle w:val="Odstavekseznama"/>
        <w:tabs>
          <w:tab w:val="left" w:pos="426"/>
        </w:tabs>
        <w:ind w:left="0"/>
      </w:pPr>
    </w:p>
    <w:p w14:paraId="08D88276" w14:textId="385CD98F" w:rsidR="00E53389" w:rsidRDefault="0075275F" w:rsidP="0075275F">
      <w:pPr>
        <w:pStyle w:val="Naslov2"/>
      </w:pPr>
      <w:bookmarkStart w:id="23" w:name="_Toc105680835"/>
      <w:r>
        <w:lastRenderedPageBreak/>
        <w:t>SQL stavki za transakcije</w:t>
      </w:r>
      <w:bookmarkEnd w:id="23"/>
    </w:p>
    <w:p w14:paraId="5D130A5B" w14:textId="2D976CA6" w:rsidR="000070B3" w:rsidRDefault="000070B3" w:rsidP="000070B3">
      <w:pPr>
        <w:pStyle w:val="Naslov3"/>
      </w:pPr>
      <w:bookmarkStart w:id="24" w:name="_Toc105680836"/>
      <w:r>
        <w:t>Dodajanje podatkov</w:t>
      </w:r>
      <w:bookmarkEnd w:id="24"/>
    </w:p>
    <w:p w14:paraId="61B976F7" w14:textId="0F107B9B" w:rsidR="00643307" w:rsidRDefault="00643307" w:rsidP="00643307">
      <w:pPr>
        <w:pStyle w:val="Odstavekseznama"/>
        <w:numPr>
          <w:ilvl w:val="0"/>
          <w:numId w:val="22"/>
        </w:numPr>
      </w:pPr>
      <w:r>
        <w:t>Dodajanje nove fizične stranke – »</w:t>
      </w:r>
      <w:proofErr w:type="spellStart"/>
      <w:r>
        <w:t>Fizicna</w:t>
      </w:r>
      <w:proofErr w:type="spellEnd"/>
      <w:r>
        <w:t xml:space="preserve"> Oseba« (</w:t>
      </w:r>
      <w:proofErr w:type="spellStart"/>
      <w:r>
        <w:t>ID_oseba</w:t>
      </w:r>
      <w:proofErr w:type="spellEnd"/>
      <w:r>
        <w:t xml:space="preserve"> = X, Ime = Simon, Priimek = Kosec, </w:t>
      </w:r>
      <w:proofErr w:type="spellStart"/>
      <w:r>
        <w:t>Datum_rojstva</w:t>
      </w:r>
      <w:proofErr w:type="spellEnd"/>
      <w:r>
        <w:t xml:space="preserve"> = 08.07.1997, </w:t>
      </w:r>
      <w:proofErr w:type="spellStart"/>
      <w:r>
        <w:t>Elektronski_naslov</w:t>
      </w:r>
      <w:proofErr w:type="spellEnd"/>
      <w:r>
        <w:t xml:space="preserve"> = simon.simon@gmail.com, Spol = m, </w:t>
      </w:r>
      <w:proofErr w:type="spellStart"/>
      <w:r>
        <w:t>Telefonska_stevilka</w:t>
      </w:r>
      <w:proofErr w:type="spellEnd"/>
      <w:r>
        <w:t xml:space="preserve"> = 030013013, Ulica = </w:t>
      </w:r>
      <w:r w:rsidRPr="000070B3">
        <w:t>Rozmanova</w:t>
      </w:r>
      <w:r>
        <w:t xml:space="preserve">, </w:t>
      </w:r>
      <w:proofErr w:type="spellStart"/>
      <w:r>
        <w:t>Hisna_stevilka</w:t>
      </w:r>
      <w:proofErr w:type="spellEnd"/>
      <w:r>
        <w:t xml:space="preserve"> = 34, </w:t>
      </w:r>
      <w:proofErr w:type="spellStart"/>
      <w:r>
        <w:t>Postna_stevilka</w:t>
      </w:r>
      <w:proofErr w:type="spellEnd"/>
      <w:r>
        <w:t xml:space="preserve"> = 8000, </w:t>
      </w:r>
      <w:proofErr w:type="spellStart"/>
      <w:r>
        <w:t>Emso</w:t>
      </w:r>
      <w:proofErr w:type="spellEnd"/>
      <w:r>
        <w:t xml:space="preserve"> = 1212121212123, </w:t>
      </w:r>
      <w:proofErr w:type="spellStart"/>
      <w:r>
        <w:t>Mladi_voznik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)</w:t>
      </w:r>
    </w:p>
    <w:p w14:paraId="0662984B" w14:textId="098EFF97" w:rsidR="00643307" w:rsidRDefault="00643307" w:rsidP="00643307">
      <w:r>
        <w:t xml:space="preserve">Ukaz: </w:t>
      </w:r>
    </w:p>
    <w:p w14:paraId="0C5110D9" w14:textId="77777777" w:rsidR="00643307" w:rsidRPr="00643307" w:rsidRDefault="00643307" w:rsidP="00643307">
      <w:pPr>
        <w:rPr>
          <w:rFonts w:ascii="Courier New" w:hAnsi="Courier New" w:cs="Courier New"/>
        </w:rPr>
      </w:pPr>
      <w:r w:rsidRPr="00643307">
        <w:rPr>
          <w:rFonts w:ascii="Courier New" w:hAnsi="Courier New" w:cs="Courier New"/>
        </w:rPr>
        <w:t>INSERT INTO Oseba (</w:t>
      </w:r>
      <w:proofErr w:type="spellStart"/>
      <w:r w:rsidRPr="00643307">
        <w:rPr>
          <w:rFonts w:ascii="Courier New" w:hAnsi="Courier New" w:cs="Courier New"/>
        </w:rPr>
        <w:t>id_oseba</w:t>
      </w:r>
      <w:proofErr w:type="spellEnd"/>
      <w:r w:rsidRPr="00643307">
        <w:rPr>
          <w:rFonts w:ascii="Courier New" w:hAnsi="Courier New" w:cs="Courier New"/>
        </w:rPr>
        <w:t xml:space="preserve">, ime, priimek, </w:t>
      </w:r>
      <w:proofErr w:type="spellStart"/>
      <w:r w:rsidRPr="00643307">
        <w:rPr>
          <w:rFonts w:ascii="Courier New" w:hAnsi="Courier New" w:cs="Courier New"/>
        </w:rPr>
        <w:t>datum_rojstva</w:t>
      </w:r>
      <w:proofErr w:type="spellEnd"/>
      <w:r w:rsidRPr="00643307">
        <w:rPr>
          <w:rFonts w:ascii="Courier New" w:hAnsi="Courier New" w:cs="Courier New"/>
        </w:rPr>
        <w:t xml:space="preserve">, </w:t>
      </w:r>
      <w:proofErr w:type="spellStart"/>
      <w:r w:rsidRPr="00643307">
        <w:rPr>
          <w:rFonts w:ascii="Courier New" w:hAnsi="Courier New" w:cs="Courier New"/>
        </w:rPr>
        <w:t>elektronski_naslov</w:t>
      </w:r>
      <w:proofErr w:type="spellEnd"/>
      <w:r w:rsidRPr="00643307">
        <w:rPr>
          <w:rFonts w:ascii="Courier New" w:hAnsi="Courier New" w:cs="Courier New"/>
        </w:rPr>
        <w:t xml:space="preserve">, spol, </w:t>
      </w:r>
      <w:proofErr w:type="spellStart"/>
      <w:r w:rsidRPr="00643307">
        <w:rPr>
          <w:rFonts w:ascii="Courier New" w:hAnsi="Courier New" w:cs="Courier New"/>
        </w:rPr>
        <w:t>telefonska_stevilka</w:t>
      </w:r>
      <w:proofErr w:type="spellEnd"/>
      <w:r w:rsidRPr="00643307">
        <w:rPr>
          <w:rFonts w:ascii="Courier New" w:hAnsi="Courier New" w:cs="Courier New"/>
        </w:rPr>
        <w:t xml:space="preserve">, </w:t>
      </w:r>
      <w:proofErr w:type="spellStart"/>
      <w:r w:rsidRPr="00643307">
        <w:rPr>
          <w:rFonts w:ascii="Courier New" w:hAnsi="Courier New" w:cs="Courier New"/>
        </w:rPr>
        <w:t>naslov_ulica</w:t>
      </w:r>
      <w:proofErr w:type="spellEnd"/>
      <w:r w:rsidRPr="00643307">
        <w:rPr>
          <w:rFonts w:ascii="Courier New" w:hAnsi="Courier New" w:cs="Courier New"/>
        </w:rPr>
        <w:t xml:space="preserve">, </w:t>
      </w:r>
      <w:proofErr w:type="spellStart"/>
      <w:r w:rsidRPr="00643307">
        <w:rPr>
          <w:rFonts w:ascii="Courier New" w:hAnsi="Courier New" w:cs="Courier New"/>
        </w:rPr>
        <w:t>naslov_hisna_stevilka</w:t>
      </w:r>
      <w:proofErr w:type="spellEnd"/>
      <w:r w:rsidRPr="00643307">
        <w:rPr>
          <w:rFonts w:ascii="Courier New" w:hAnsi="Courier New" w:cs="Courier New"/>
        </w:rPr>
        <w:t xml:space="preserve">, </w:t>
      </w:r>
      <w:proofErr w:type="spellStart"/>
      <w:r w:rsidRPr="00643307">
        <w:rPr>
          <w:rFonts w:ascii="Courier New" w:hAnsi="Courier New" w:cs="Courier New"/>
        </w:rPr>
        <w:t>naslov_kraj_postna_stevilka</w:t>
      </w:r>
      <w:proofErr w:type="spellEnd"/>
      <w:r w:rsidRPr="00643307">
        <w:rPr>
          <w:rFonts w:ascii="Courier New" w:hAnsi="Courier New" w:cs="Courier New"/>
        </w:rPr>
        <w:t>)</w:t>
      </w:r>
    </w:p>
    <w:p w14:paraId="0C2ECD1D" w14:textId="40832018" w:rsidR="00643307" w:rsidRDefault="00643307" w:rsidP="00643307">
      <w:pPr>
        <w:spacing w:after="240"/>
        <w:rPr>
          <w:rFonts w:ascii="Courier New" w:hAnsi="Courier New" w:cs="Courier New"/>
        </w:rPr>
      </w:pPr>
      <w:r w:rsidRPr="00643307">
        <w:rPr>
          <w:rFonts w:ascii="Courier New" w:hAnsi="Courier New" w:cs="Courier New"/>
        </w:rPr>
        <w:t>VALUES (11, 'Simon', 'Kosec', '03.04.2000', 'simon.simon@gmail.com', 'm', '030013013', 'Rozmanova', 34, 8000);</w:t>
      </w:r>
    </w:p>
    <w:p w14:paraId="0173085F" w14:textId="4D096035" w:rsidR="00643307" w:rsidRDefault="00643307" w:rsidP="00643307">
      <w:pPr>
        <w:rPr>
          <w:rFonts w:cs="Times New Roman"/>
        </w:rPr>
      </w:pPr>
      <w:r>
        <w:rPr>
          <w:rFonts w:cs="Times New Roman"/>
        </w:rPr>
        <w:t xml:space="preserve">Ukaz 2: </w:t>
      </w:r>
    </w:p>
    <w:p w14:paraId="5249D970" w14:textId="77777777" w:rsidR="00643307" w:rsidRPr="00643307" w:rsidRDefault="00643307" w:rsidP="00643307">
      <w:pPr>
        <w:rPr>
          <w:rFonts w:ascii="Courier New" w:hAnsi="Courier New" w:cs="Courier New"/>
        </w:rPr>
      </w:pPr>
      <w:r w:rsidRPr="00643307">
        <w:rPr>
          <w:rFonts w:ascii="Courier New" w:hAnsi="Courier New" w:cs="Courier New"/>
        </w:rPr>
        <w:t>INSERT INTO Stranka (</w:t>
      </w:r>
      <w:proofErr w:type="spellStart"/>
      <w:r w:rsidRPr="00643307">
        <w:rPr>
          <w:rFonts w:ascii="Courier New" w:hAnsi="Courier New" w:cs="Courier New"/>
        </w:rPr>
        <w:t>id_oseba</w:t>
      </w:r>
      <w:proofErr w:type="spellEnd"/>
      <w:r w:rsidRPr="00643307">
        <w:rPr>
          <w:rFonts w:ascii="Courier New" w:hAnsi="Courier New" w:cs="Courier New"/>
        </w:rPr>
        <w:t>)</w:t>
      </w:r>
    </w:p>
    <w:p w14:paraId="7BBCADF0" w14:textId="50505462" w:rsidR="00643307" w:rsidRDefault="00643307" w:rsidP="00643307">
      <w:pPr>
        <w:spacing w:after="240"/>
        <w:rPr>
          <w:rFonts w:ascii="Courier New" w:hAnsi="Courier New" w:cs="Courier New"/>
        </w:rPr>
      </w:pPr>
      <w:r w:rsidRPr="00643307">
        <w:rPr>
          <w:rFonts w:ascii="Courier New" w:hAnsi="Courier New" w:cs="Courier New"/>
        </w:rPr>
        <w:t>VALUES (11);</w:t>
      </w:r>
    </w:p>
    <w:p w14:paraId="34C21BFA" w14:textId="79BF981D" w:rsidR="00643307" w:rsidRDefault="00643307" w:rsidP="00643307">
      <w:pPr>
        <w:rPr>
          <w:rFonts w:cs="Times New Roman"/>
        </w:rPr>
      </w:pPr>
      <w:r>
        <w:rPr>
          <w:rFonts w:cs="Times New Roman"/>
        </w:rPr>
        <w:t>Ukaz 3</w:t>
      </w:r>
    </w:p>
    <w:p w14:paraId="09568D13" w14:textId="77777777" w:rsidR="00643307" w:rsidRPr="00643307" w:rsidRDefault="00643307" w:rsidP="00643307">
      <w:pPr>
        <w:rPr>
          <w:rFonts w:ascii="Courier New" w:hAnsi="Courier New" w:cs="Courier New"/>
        </w:rPr>
      </w:pPr>
      <w:r w:rsidRPr="00643307">
        <w:rPr>
          <w:rFonts w:ascii="Courier New" w:hAnsi="Courier New" w:cs="Courier New"/>
        </w:rPr>
        <w:t xml:space="preserve">INSERT INTO </w:t>
      </w:r>
      <w:proofErr w:type="spellStart"/>
      <w:r w:rsidRPr="00643307">
        <w:rPr>
          <w:rFonts w:ascii="Courier New" w:hAnsi="Courier New" w:cs="Courier New"/>
        </w:rPr>
        <w:t>Fizicna_oseba</w:t>
      </w:r>
      <w:proofErr w:type="spellEnd"/>
      <w:r w:rsidRPr="00643307">
        <w:rPr>
          <w:rFonts w:ascii="Courier New" w:hAnsi="Courier New" w:cs="Courier New"/>
        </w:rPr>
        <w:t xml:space="preserve"> (</w:t>
      </w:r>
      <w:proofErr w:type="spellStart"/>
      <w:r w:rsidRPr="00643307">
        <w:rPr>
          <w:rFonts w:ascii="Courier New" w:hAnsi="Courier New" w:cs="Courier New"/>
        </w:rPr>
        <w:t>id_oseba</w:t>
      </w:r>
      <w:proofErr w:type="spellEnd"/>
      <w:r w:rsidRPr="00643307">
        <w:rPr>
          <w:rFonts w:ascii="Courier New" w:hAnsi="Courier New" w:cs="Courier New"/>
        </w:rPr>
        <w:t xml:space="preserve">, </w:t>
      </w:r>
      <w:proofErr w:type="spellStart"/>
      <w:r w:rsidRPr="00643307">
        <w:rPr>
          <w:rFonts w:ascii="Courier New" w:hAnsi="Courier New" w:cs="Courier New"/>
        </w:rPr>
        <w:t>emso</w:t>
      </w:r>
      <w:proofErr w:type="spellEnd"/>
      <w:r w:rsidRPr="00643307">
        <w:rPr>
          <w:rFonts w:ascii="Courier New" w:hAnsi="Courier New" w:cs="Courier New"/>
        </w:rPr>
        <w:t xml:space="preserve">, </w:t>
      </w:r>
      <w:proofErr w:type="spellStart"/>
      <w:r w:rsidRPr="00643307">
        <w:rPr>
          <w:rFonts w:ascii="Courier New" w:hAnsi="Courier New" w:cs="Courier New"/>
        </w:rPr>
        <w:t>mladi_voznik</w:t>
      </w:r>
      <w:proofErr w:type="spellEnd"/>
      <w:r w:rsidRPr="00643307">
        <w:rPr>
          <w:rFonts w:ascii="Courier New" w:hAnsi="Courier New" w:cs="Courier New"/>
        </w:rPr>
        <w:t>)</w:t>
      </w:r>
    </w:p>
    <w:p w14:paraId="463B8546" w14:textId="0F4ECEA9" w:rsidR="00643307" w:rsidRDefault="00643307" w:rsidP="00643307">
      <w:pPr>
        <w:spacing w:after="240"/>
        <w:rPr>
          <w:rFonts w:ascii="Courier New" w:hAnsi="Courier New" w:cs="Courier New"/>
        </w:rPr>
      </w:pPr>
      <w:r w:rsidRPr="00643307">
        <w:rPr>
          <w:rFonts w:ascii="Courier New" w:hAnsi="Courier New" w:cs="Courier New"/>
        </w:rPr>
        <w:t>VALUES (11, 1234567890222, 'NE');</w:t>
      </w:r>
    </w:p>
    <w:p w14:paraId="26B60BE7" w14:textId="47DD7DF0" w:rsidR="00643307" w:rsidRDefault="00643307" w:rsidP="00643307">
      <w:pPr>
        <w:pStyle w:val="Napis"/>
      </w:pPr>
      <w:bookmarkStart w:id="25" w:name="_Toc105680341"/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9F1E25">
        <w:rPr>
          <w:noProof/>
        </w:rPr>
        <w:t>6</w:t>
      </w:r>
      <w:r>
        <w:fldChar w:fldCharType="end"/>
      </w:r>
      <w:r>
        <w:t xml:space="preserve">: </w:t>
      </w:r>
      <w:r w:rsidRPr="00643307">
        <w:rPr>
          <w:i w:val="0"/>
        </w:rPr>
        <w:t>Dodajanje nove fizične stranke</w:t>
      </w:r>
      <w:bookmarkEnd w:id="25"/>
    </w:p>
    <w:p w14:paraId="5D5AD095" w14:textId="72C0D9EC" w:rsidR="00643307" w:rsidRDefault="00643307" w:rsidP="00643307">
      <w:pPr>
        <w:spacing w:after="0"/>
        <w:rPr>
          <w:rFonts w:ascii="Courier New" w:hAnsi="Courier New" w:cs="Courier New"/>
        </w:rPr>
      </w:pPr>
      <w:r>
        <w:rPr>
          <w:noProof/>
          <w:lang w:eastAsia="sl-SI"/>
        </w:rPr>
        <w:drawing>
          <wp:inline distT="0" distB="0" distL="0" distR="0" wp14:anchorId="4D37B916" wp14:editId="00F9168E">
            <wp:extent cx="5760085" cy="1148080"/>
            <wp:effectExtent l="0" t="0" r="0" b="0"/>
            <wp:docPr id="8" name="Slik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1CD23" w14:textId="226CD530" w:rsidR="00643307" w:rsidRDefault="00643307" w:rsidP="00643307">
      <w:pPr>
        <w:spacing w:after="0"/>
      </w:pPr>
      <w:r w:rsidRPr="00A87D6F">
        <w:rPr>
          <w:i/>
          <w:iCs/>
        </w:rPr>
        <w:t>Vir:</w:t>
      </w:r>
      <w:r w:rsidR="00DC5D4D">
        <w:t xml:space="preserve"> Lasten vir, 2022</w:t>
      </w:r>
      <w:r>
        <w:t>.</w:t>
      </w:r>
    </w:p>
    <w:p w14:paraId="5E57311C" w14:textId="2FA60DF9" w:rsidR="001B137B" w:rsidRDefault="001B137B" w:rsidP="00643307">
      <w:pPr>
        <w:spacing w:after="0"/>
      </w:pPr>
    </w:p>
    <w:p w14:paraId="424B56C0" w14:textId="77777777" w:rsidR="00DC5D4D" w:rsidRPr="00DC5D4D" w:rsidRDefault="00DC5D4D" w:rsidP="00D976A2">
      <w:pPr>
        <w:pStyle w:val="Odstavekseznama"/>
        <w:numPr>
          <w:ilvl w:val="0"/>
          <w:numId w:val="23"/>
        </w:numPr>
        <w:rPr>
          <w:vanish/>
        </w:rPr>
      </w:pPr>
    </w:p>
    <w:p w14:paraId="7C698F01" w14:textId="3B04CD78" w:rsidR="00D976A2" w:rsidRDefault="00D976A2" w:rsidP="00D976A2">
      <w:pPr>
        <w:pStyle w:val="Odstavekseznama"/>
        <w:numPr>
          <w:ilvl w:val="0"/>
          <w:numId w:val="23"/>
        </w:numPr>
      </w:pPr>
      <w:r>
        <w:t>Dodajanje novega vozila (</w:t>
      </w:r>
      <w:proofErr w:type="spellStart"/>
      <w:r>
        <w:t>VIN_ID_stevilka</w:t>
      </w:r>
      <w:proofErr w:type="spellEnd"/>
      <w:r>
        <w:t xml:space="preserve"> = </w:t>
      </w:r>
      <w:r w:rsidRPr="00D976A2">
        <w:t>111111144</w:t>
      </w:r>
      <w:r>
        <w:t xml:space="preserve">,  Znamka = </w:t>
      </w:r>
      <w:proofErr w:type="spellStart"/>
      <w:r>
        <w:t>Aston</w:t>
      </w:r>
      <w:proofErr w:type="spellEnd"/>
      <w:r>
        <w:t xml:space="preserve"> Martin, Model = </w:t>
      </w:r>
      <w:proofErr w:type="spellStart"/>
      <w:r>
        <w:t>Vantage</w:t>
      </w:r>
      <w:proofErr w:type="spellEnd"/>
      <w:r>
        <w:t xml:space="preserve">, </w:t>
      </w:r>
      <w:proofErr w:type="spellStart"/>
      <w:r>
        <w:t>Tip_pogona</w:t>
      </w:r>
      <w:proofErr w:type="spellEnd"/>
      <w:r>
        <w:t xml:space="preserve"> = bencin, Vinjeta = </w:t>
      </w:r>
      <w:proofErr w:type="spellStart"/>
      <w:r>
        <w:t>true</w:t>
      </w:r>
      <w:proofErr w:type="spellEnd"/>
      <w:r>
        <w:t>…)</w:t>
      </w:r>
    </w:p>
    <w:p w14:paraId="5F677C1A" w14:textId="6AF39C9B" w:rsidR="001B137B" w:rsidRDefault="001B137B" w:rsidP="001B137B">
      <w:r>
        <w:t xml:space="preserve">Ukaz: </w:t>
      </w:r>
    </w:p>
    <w:p w14:paraId="01E0BC38" w14:textId="77777777" w:rsidR="00E36341" w:rsidRPr="00E36341" w:rsidRDefault="00E36341" w:rsidP="00E36341">
      <w:pPr>
        <w:rPr>
          <w:rFonts w:ascii="Courier New" w:hAnsi="Courier New" w:cs="Courier New"/>
        </w:rPr>
      </w:pPr>
      <w:r w:rsidRPr="00E36341">
        <w:rPr>
          <w:rFonts w:ascii="Courier New" w:hAnsi="Courier New" w:cs="Courier New"/>
        </w:rPr>
        <w:t>INSERT INTO Vozilo (</w:t>
      </w:r>
      <w:proofErr w:type="spellStart"/>
      <w:r w:rsidRPr="00E36341">
        <w:rPr>
          <w:rFonts w:ascii="Courier New" w:hAnsi="Courier New" w:cs="Courier New"/>
        </w:rPr>
        <w:t>vin_id_stevilka</w:t>
      </w:r>
      <w:proofErr w:type="spellEnd"/>
      <w:r w:rsidRPr="00E36341">
        <w:rPr>
          <w:rFonts w:ascii="Courier New" w:hAnsi="Courier New" w:cs="Courier New"/>
        </w:rPr>
        <w:t xml:space="preserve">, znamka, "MODEL", barva, </w:t>
      </w:r>
      <w:proofErr w:type="spellStart"/>
      <w:r w:rsidRPr="00E36341">
        <w:rPr>
          <w:rFonts w:ascii="Courier New" w:hAnsi="Courier New" w:cs="Courier New"/>
        </w:rPr>
        <w:t>leto_izdelave</w:t>
      </w:r>
      <w:proofErr w:type="spellEnd"/>
      <w:r w:rsidRPr="00E36341">
        <w:rPr>
          <w:rFonts w:ascii="Courier New" w:hAnsi="Courier New" w:cs="Courier New"/>
        </w:rPr>
        <w:t xml:space="preserve">, </w:t>
      </w:r>
      <w:proofErr w:type="spellStart"/>
      <w:r w:rsidRPr="00E36341">
        <w:rPr>
          <w:rFonts w:ascii="Courier New" w:hAnsi="Courier New" w:cs="Courier New"/>
        </w:rPr>
        <w:t>stevilo_vrat</w:t>
      </w:r>
      <w:proofErr w:type="spellEnd"/>
      <w:r w:rsidRPr="00E36341">
        <w:rPr>
          <w:rFonts w:ascii="Courier New" w:hAnsi="Courier New" w:cs="Courier New"/>
        </w:rPr>
        <w:t xml:space="preserve">, </w:t>
      </w:r>
      <w:proofErr w:type="spellStart"/>
      <w:r w:rsidRPr="00E36341">
        <w:rPr>
          <w:rFonts w:ascii="Courier New" w:hAnsi="Courier New" w:cs="Courier New"/>
        </w:rPr>
        <w:t>stevilo_sedezev</w:t>
      </w:r>
      <w:proofErr w:type="spellEnd"/>
      <w:r w:rsidRPr="00E36341">
        <w:rPr>
          <w:rFonts w:ascii="Courier New" w:hAnsi="Courier New" w:cs="Courier New"/>
        </w:rPr>
        <w:t xml:space="preserve">, </w:t>
      </w:r>
      <w:proofErr w:type="spellStart"/>
      <w:r w:rsidRPr="00E36341">
        <w:rPr>
          <w:rFonts w:ascii="Courier New" w:hAnsi="Courier New" w:cs="Courier New"/>
        </w:rPr>
        <w:t>prijazno_gibalno_oviranim</w:t>
      </w:r>
      <w:proofErr w:type="spellEnd"/>
      <w:r w:rsidRPr="00E36341">
        <w:rPr>
          <w:rFonts w:ascii="Courier New" w:hAnsi="Courier New" w:cs="Courier New"/>
        </w:rPr>
        <w:t xml:space="preserve">, </w:t>
      </w:r>
      <w:proofErr w:type="spellStart"/>
      <w:r w:rsidRPr="00E36341">
        <w:rPr>
          <w:rFonts w:ascii="Courier New" w:hAnsi="Courier New" w:cs="Courier New"/>
        </w:rPr>
        <w:t>datum_zadnjega_servisiranja</w:t>
      </w:r>
      <w:proofErr w:type="spellEnd"/>
      <w:r w:rsidRPr="00E36341">
        <w:rPr>
          <w:rFonts w:ascii="Courier New" w:hAnsi="Courier New" w:cs="Courier New"/>
        </w:rPr>
        <w:t xml:space="preserve">, </w:t>
      </w:r>
    </w:p>
    <w:p w14:paraId="25A14EB1" w14:textId="77777777" w:rsidR="00E36341" w:rsidRPr="00E36341" w:rsidRDefault="00E36341" w:rsidP="00E36341">
      <w:pPr>
        <w:rPr>
          <w:rFonts w:ascii="Courier New" w:hAnsi="Courier New" w:cs="Courier New"/>
        </w:rPr>
      </w:pPr>
      <w:proofErr w:type="spellStart"/>
      <w:r w:rsidRPr="00E36341">
        <w:rPr>
          <w:rFonts w:ascii="Courier New" w:hAnsi="Courier New" w:cs="Courier New"/>
        </w:rPr>
        <w:t>cena_na_dan</w:t>
      </w:r>
      <w:proofErr w:type="spellEnd"/>
      <w:r w:rsidRPr="00E36341">
        <w:rPr>
          <w:rFonts w:ascii="Courier New" w:hAnsi="Courier New" w:cs="Courier New"/>
        </w:rPr>
        <w:t xml:space="preserve">, </w:t>
      </w:r>
      <w:proofErr w:type="spellStart"/>
      <w:r w:rsidRPr="00E36341">
        <w:rPr>
          <w:rFonts w:ascii="Courier New" w:hAnsi="Courier New" w:cs="Courier New"/>
        </w:rPr>
        <w:t>tip_pogona</w:t>
      </w:r>
      <w:proofErr w:type="spellEnd"/>
      <w:r w:rsidRPr="00E36341">
        <w:rPr>
          <w:rFonts w:ascii="Courier New" w:hAnsi="Courier New" w:cs="Courier New"/>
        </w:rPr>
        <w:t xml:space="preserve">, vinjeta, </w:t>
      </w:r>
      <w:proofErr w:type="spellStart"/>
      <w:r w:rsidRPr="00E36341">
        <w:rPr>
          <w:rFonts w:ascii="Courier New" w:hAnsi="Courier New" w:cs="Courier New"/>
        </w:rPr>
        <w:t>cena_za_dodatni_kilometer</w:t>
      </w:r>
      <w:proofErr w:type="spellEnd"/>
      <w:r w:rsidRPr="00E36341">
        <w:rPr>
          <w:rFonts w:ascii="Courier New" w:hAnsi="Courier New" w:cs="Courier New"/>
        </w:rPr>
        <w:t xml:space="preserve">, </w:t>
      </w:r>
      <w:proofErr w:type="spellStart"/>
      <w:r w:rsidRPr="00E36341">
        <w:rPr>
          <w:rFonts w:ascii="Courier New" w:hAnsi="Courier New" w:cs="Courier New"/>
        </w:rPr>
        <w:t>poslovalnica_id_poslovalnice</w:t>
      </w:r>
      <w:proofErr w:type="spellEnd"/>
      <w:r w:rsidRPr="00E36341">
        <w:rPr>
          <w:rFonts w:ascii="Courier New" w:hAnsi="Courier New" w:cs="Courier New"/>
        </w:rPr>
        <w:t>)</w:t>
      </w:r>
    </w:p>
    <w:p w14:paraId="1ECBE311" w14:textId="3854A56F" w:rsidR="001B137B" w:rsidRPr="00E36341" w:rsidRDefault="00E36341" w:rsidP="00E36341">
      <w:pPr>
        <w:spacing w:after="240"/>
        <w:rPr>
          <w:rFonts w:ascii="Courier New" w:hAnsi="Courier New" w:cs="Courier New"/>
        </w:rPr>
      </w:pPr>
      <w:r w:rsidRPr="00E36341">
        <w:rPr>
          <w:rFonts w:ascii="Courier New" w:hAnsi="Courier New" w:cs="Courier New"/>
        </w:rPr>
        <w:t>VALUES (111111144, '</w:t>
      </w:r>
      <w:proofErr w:type="spellStart"/>
      <w:r w:rsidRPr="00E36341">
        <w:rPr>
          <w:rFonts w:ascii="Courier New" w:hAnsi="Courier New" w:cs="Courier New"/>
        </w:rPr>
        <w:t>Aston</w:t>
      </w:r>
      <w:proofErr w:type="spellEnd"/>
      <w:r w:rsidRPr="00E36341">
        <w:rPr>
          <w:rFonts w:ascii="Courier New" w:hAnsi="Courier New" w:cs="Courier New"/>
        </w:rPr>
        <w:t xml:space="preserve"> Martin', '</w:t>
      </w:r>
      <w:proofErr w:type="spellStart"/>
      <w:r w:rsidRPr="00E36341">
        <w:rPr>
          <w:rFonts w:ascii="Courier New" w:hAnsi="Courier New" w:cs="Courier New"/>
        </w:rPr>
        <w:t>Vantage</w:t>
      </w:r>
      <w:proofErr w:type="spellEnd"/>
      <w:r w:rsidRPr="00E36341">
        <w:rPr>
          <w:rFonts w:ascii="Courier New" w:hAnsi="Courier New" w:cs="Courier New"/>
        </w:rPr>
        <w:t>', 'Zelena', '03.01.2022', 3, 5, 'NE', '04.02.2022', 50, 'Bencin', 'DA', 3, 1 );</w:t>
      </w:r>
    </w:p>
    <w:p w14:paraId="52671533" w14:textId="15234E75" w:rsidR="00E36341" w:rsidRDefault="00E36341" w:rsidP="00E36341">
      <w:pPr>
        <w:pStyle w:val="Napis"/>
      </w:pPr>
      <w:bookmarkStart w:id="26" w:name="_Toc105680342"/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9F1E25">
        <w:rPr>
          <w:noProof/>
        </w:rPr>
        <w:t>7</w:t>
      </w:r>
      <w:r>
        <w:fldChar w:fldCharType="end"/>
      </w:r>
      <w:r>
        <w:t xml:space="preserve">: </w:t>
      </w:r>
      <w:r w:rsidRPr="00E36341">
        <w:rPr>
          <w:i w:val="0"/>
        </w:rPr>
        <w:t>Vstavljanje novega vozila v bazo</w:t>
      </w:r>
      <w:bookmarkEnd w:id="26"/>
    </w:p>
    <w:p w14:paraId="06329F14" w14:textId="0262DD73" w:rsidR="000070B3" w:rsidRDefault="00E36341" w:rsidP="00E36341">
      <w:pPr>
        <w:spacing w:after="0"/>
      </w:pPr>
      <w:r>
        <w:rPr>
          <w:noProof/>
          <w:lang w:eastAsia="sl-SI"/>
        </w:rPr>
        <w:drawing>
          <wp:inline distT="0" distB="0" distL="0" distR="0" wp14:anchorId="155A281F" wp14:editId="2BB71788">
            <wp:extent cx="5760085" cy="1049655"/>
            <wp:effectExtent l="0" t="0" r="0" b="0"/>
            <wp:docPr id="12" name="Slik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63F39" w14:textId="0AC16128" w:rsidR="00E36341" w:rsidRDefault="00E36341" w:rsidP="00DD73E7">
      <w:pPr>
        <w:spacing w:after="0"/>
      </w:pPr>
      <w:r w:rsidRPr="00A87D6F">
        <w:rPr>
          <w:i/>
          <w:iCs/>
        </w:rPr>
        <w:t>Vir:</w:t>
      </w:r>
      <w:r w:rsidR="00DC5D4D">
        <w:t xml:space="preserve"> Lasten vir, 2022</w:t>
      </w:r>
      <w:r>
        <w:t>.</w:t>
      </w:r>
    </w:p>
    <w:p w14:paraId="37B8F48D" w14:textId="77777777" w:rsidR="00DD73E7" w:rsidRDefault="00DD73E7" w:rsidP="00DD73E7">
      <w:pPr>
        <w:spacing w:after="0"/>
      </w:pPr>
    </w:p>
    <w:p w14:paraId="632340E5" w14:textId="7C815865" w:rsidR="00DC5D4D" w:rsidRPr="00D976A2" w:rsidRDefault="00DC5D4D" w:rsidP="00DD73E7">
      <w:pPr>
        <w:pStyle w:val="Odstavekseznama"/>
        <w:numPr>
          <w:ilvl w:val="0"/>
          <w:numId w:val="23"/>
        </w:numPr>
        <w:spacing w:after="240"/>
        <w:ind w:left="714" w:hanging="357"/>
        <w:rPr>
          <w:rFonts w:asciiTheme="minorHAnsi" w:eastAsiaTheme="minorEastAsia" w:hAnsiTheme="minorHAnsi"/>
          <w:szCs w:val="24"/>
        </w:rPr>
      </w:pPr>
      <w:r>
        <w:t>Dodaj izposojo (</w:t>
      </w:r>
      <w:proofErr w:type="spellStart"/>
      <w:r>
        <w:t>ID_izposoje</w:t>
      </w:r>
      <w:proofErr w:type="spellEnd"/>
      <w:r>
        <w:t xml:space="preserve"> = 8, 09-JUN-02 08.22.34.00</w:t>
      </w:r>
      <w:r w:rsidRPr="00D976A2">
        <w:t xml:space="preserve"> AM</w:t>
      </w:r>
      <w:r>
        <w:t xml:space="preserve">, </w:t>
      </w:r>
      <w:proofErr w:type="spellStart"/>
      <w:r>
        <w:t>St_km_izposoja</w:t>
      </w:r>
      <w:proofErr w:type="spellEnd"/>
      <w:r>
        <w:t xml:space="preserve"> = 70000, </w:t>
      </w:r>
      <w:proofErr w:type="spellStart"/>
      <w:r>
        <w:t>St_km_vrnitev</w:t>
      </w:r>
      <w:proofErr w:type="spellEnd"/>
      <w:r>
        <w:t xml:space="preserve"> = 72000, VIN = 1B458356Z534HG42P </w:t>
      </w:r>
      <w:proofErr w:type="spellStart"/>
      <w:r>
        <w:t>Emšo</w:t>
      </w:r>
      <w:proofErr w:type="spellEnd"/>
      <w:r>
        <w:t xml:space="preserve"> = 1212121212123…)</w:t>
      </w:r>
      <w:r w:rsidR="00DD73E7">
        <w:t>.</w:t>
      </w:r>
    </w:p>
    <w:p w14:paraId="5A7D8FD2" w14:textId="77777777" w:rsidR="00DC5D4D" w:rsidRPr="00D976A2" w:rsidRDefault="00DC5D4D" w:rsidP="00DC5D4D">
      <w:pPr>
        <w:rPr>
          <w:rFonts w:eastAsiaTheme="minorEastAsia" w:cs="Times New Roman"/>
          <w:szCs w:val="24"/>
        </w:rPr>
      </w:pPr>
      <w:r w:rsidRPr="00D976A2">
        <w:rPr>
          <w:rFonts w:eastAsiaTheme="minorEastAsia" w:cs="Times New Roman"/>
          <w:szCs w:val="24"/>
        </w:rPr>
        <w:t>Ukaz:</w:t>
      </w:r>
    </w:p>
    <w:p w14:paraId="1E034415" w14:textId="77777777" w:rsidR="00DC5D4D" w:rsidRPr="00D976A2" w:rsidRDefault="00DC5D4D" w:rsidP="00DC5D4D">
      <w:pPr>
        <w:rPr>
          <w:rFonts w:ascii="Courier New" w:eastAsiaTheme="minorEastAsia" w:hAnsi="Courier New" w:cs="Courier New"/>
          <w:szCs w:val="24"/>
        </w:rPr>
      </w:pPr>
      <w:r w:rsidRPr="00D976A2">
        <w:rPr>
          <w:rFonts w:ascii="Courier New" w:eastAsiaTheme="minorEastAsia" w:hAnsi="Courier New" w:cs="Courier New"/>
          <w:szCs w:val="24"/>
        </w:rPr>
        <w:t xml:space="preserve">INSERT INTO Izposoja (ID_IZPOSOJE, DATUM_URA_IZPOSOJE, STEVILO_KILOMETROV_IZPOSOJA, STEVILO_KILOMETROV_VRNITEV, PLACILO_VARSCINE, </w:t>
      </w:r>
    </w:p>
    <w:p w14:paraId="7E579678" w14:textId="77777777" w:rsidR="00DC5D4D" w:rsidRPr="00D976A2" w:rsidRDefault="00DC5D4D" w:rsidP="00DC5D4D">
      <w:pPr>
        <w:rPr>
          <w:rFonts w:ascii="Courier New" w:eastAsiaTheme="minorEastAsia" w:hAnsi="Courier New" w:cs="Courier New"/>
          <w:szCs w:val="24"/>
        </w:rPr>
      </w:pPr>
      <w:r w:rsidRPr="00D976A2">
        <w:rPr>
          <w:rFonts w:ascii="Courier New" w:eastAsiaTheme="minorEastAsia" w:hAnsi="Courier New" w:cs="Courier New"/>
          <w:szCs w:val="24"/>
        </w:rPr>
        <w:t xml:space="preserve">NACIN_PLACILA_IZPOSOJE, </w:t>
      </w:r>
      <w:r>
        <w:rPr>
          <w:rFonts w:ascii="Courier New" w:eastAsiaTheme="minorEastAsia" w:hAnsi="Courier New" w:cs="Courier New"/>
          <w:szCs w:val="24"/>
        </w:rPr>
        <w:t>‌</w:t>
      </w:r>
      <w:r w:rsidRPr="00D976A2">
        <w:rPr>
          <w:rFonts w:ascii="Courier New" w:eastAsiaTheme="minorEastAsia" w:hAnsi="Courier New" w:cs="Courier New"/>
          <w:szCs w:val="24"/>
        </w:rPr>
        <w:t>ZNESEK_IZPOSOJE, VOZILO_VIN_ID_STEVILKA, STRANKA_ID_OSEBA, ZAPOSLEN_ID_OSEBA, POSLOVALNICA_ID_POSLOVALNICE, POSLOVALNICA_ID_POSLOVALNICE2)</w:t>
      </w:r>
    </w:p>
    <w:p w14:paraId="01346652" w14:textId="77777777" w:rsidR="00DC5D4D" w:rsidRDefault="00DC5D4D" w:rsidP="00DC5D4D">
      <w:pPr>
        <w:rPr>
          <w:rFonts w:ascii="Courier New" w:eastAsiaTheme="minorEastAsia" w:hAnsi="Courier New" w:cs="Courier New"/>
          <w:szCs w:val="24"/>
        </w:rPr>
      </w:pPr>
      <w:r w:rsidRPr="00D976A2">
        <w:rPr>
          <w:rFonts w:ascii="Courier New" w:eastAsiaTheme="minorEastAsia" w:hAnsi="Courier New" w:cs="Courier New"/>
          <w:szCs w:val="24"/>
        </w:rPr>
        <w:lastRenderedPageBreak/>
        <w:t>VALUES (8, '09-JUN-02 08.22.34.00 AM', 70000, 72000, 400, 'Gotovina', 1000, 111111144, 4, 2, 1, 1);</w:t>
      </w:r>
    </w:p>
    <w:p w14:paraId="5245FA7B" w14:textId="6C5824AC" w:rsidR="00DC5D4D" w:rsidRDefault="00DC5D4D" w:rsidP="00DC5D4D">
      <w:pPr>
        <w:pStyle w:val="Napis"/>
      </w:pPr>
      <w:bookmarkStart w:id="27" w:name="_Toc105680343"/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9F1E25">
        <w:rPr>
          <w:noProof/>
        </w:rPr>
        <w:t>8</w:t>
      </w:r>
      <w:r>
        <w:fldChar w:fldCharType="end"/>
      </w:r>
      <w:r>
        <w:t xml:space="preserve">: </w:t>
      </w:r>
      <w:r w:rsidRPr="00DC5D4D">
        <w:rPr>
          <w:i w:val="0"/>
        </w:rPr>
        <w:t>Vstavljanje nove izposoje</w:t>
      </w:r>
      <w:bookmarkEnd w:id="27"/>
    </w:p>
    <w:p w14:paraId="61A71E58" w14:textId="77777777" w:rsidR="00DC5D4D" w:rsidRDefault="00DC5D4D" w:rsidP="00DC5D4D">
      <w:pPr>
        <w:spacing w:after="0"/>
        <w:rPr>
          <w:rFonts w:ascii="Courier New" w:eastAsiaTheme="minorEastAsia" w:hAnsi="Courier New" w:cs="Courier New"/>
          <w:szCs w:val="24"/>
        </w:rPr>
      </w:pPr>
      <w:r>
        <w:rPr>
          <w:noProof/>
          <w:lang w:eastAsia="sl-SI"/>
        </w:rPr>
        <w:drawing>
          <wp:inline distT="0" distB="0" distL="0" distR="0" wp14:anchorId="425632B9" wp14:editId="7FE4B3D4">
            <wp:extent cx="5760085" cy="845185"/>
            <wp:effectExtent l="0" t="0" r="0" b="0"/>
            <wp:docPr id="13" name="Slika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031DF" w14:textId="6DD8E0E9" w:rsidR="00E36341" w:rsidRDefault="00DC5D4D" w:rsidP="00DC5D4D">
      <w:pPr>
        <w:spacing w:after="0"/>
      </w:pPr>
      <w:r>
        <w:t>Vir: Lastni vir, 2022</w:t>
      </w:r>
    </w:p>
    <w:p w14:paraId="34393BDD" w14:textId="77777777" w:rsidR="00DC5D4D" w:rsidRPr="000070B3" w:rsidRDefault="00DC5D4D" w:rsidP="00DC5D4D">
      <w:pPr>
        <w:spacing w:after="0"/>
      </w:pPr>
    </w:p>
    <w:p w14:paraId="2F98A89C" w14:textId="1813694C" w:rsidR="0075275F" w:rsidRDefault="007605C0" w:rsidP="007605C0">
      <w:pPr>
        <w:pStyle w:val="Naslov3"/>
      </w:pPr>
      <w:bookmarkStart w:id="28" w:name="_Toc105680837"/>
      <w:r>
        <w:t>Poizvedbe</w:t>
      </w:r>
      <w:bookmarkEnd w:id="28"/>
    </w:p>
    <w:p w14:paraId="3BBB4407" w14:textId="33332AA7" w:rsidR="007605C0" w:rsidRDefault="007605C0" w:rsidP="007605C0">
      <w:pPr>
        <w:pStyle w:val="Odstavekseznama"/>
        <w:numPr>
          <w:ilvl w:val="0"/>
          <w:numId w:val="21"/>
        </w:numPr>
      </w:pPr>
      <w:r w:rsidRPr="007605C0">
        <w:t>Izpiši vse avtomobile (</w:t>
      </w:r>
      <w:proofErr w:type="spellStart"/>
      <w:r w:rsidRPr="007605C0">
        <w:t>VIN_ID_stevilka</w:t>
      </w:r>
      <w:proofErr w:type="spellEnd"/>
      <w:r w:rsidRPr="007605C0">
        <w:t xml:space="preserve">, Znamka, </w:t>
      </w:r>
      <w:proofErr w:type="spellStart"/>
      <w:r w:rsidRPr="007605C0">
        <w:t>Poslovalnica_ID_poslovalnice</w:t>
      </w:r>
      <w:proofErr w:type="spellEnd"/>
      <w:r w:rsidRPr="007605C0">
        <w:t xml:space="preserve">), kateri imajo vinjeto (Vinjeta = </w:t>
      </w:r>
      <w:proofErr w:type="spellStart"/>
      <w:r w:rsidRPr="007605C0">
        <w:t>true</w:t>
      </w:r>
      <w:proofErr w:type="spellEnd"/>
      <w:r w:rsidRPr="007605C0">
        <w:t>) a</w:t>
      </w:r>
      <w:r>
        <w:t>li katerih cena na dan je  &lt;  35</w:t>
      </w:r>
      <w:r w:rsidRPr="007605C0">
        <w:t xml:space="preserve"> € (</w:t>
      </w:r>
      <w:proofErr w:type="spellStart"/>
      <w:r w:rsidRPr="007605C0">
        <w:t>Cena_na_dan</w:t>
      </w:r>
      <w:proofErr w:type="spellEnd"/>
      <w:r w:rsidRPr="007605C0">
        <w:t xml:space="preserve">  &lt;  35€).</w:t>
      </w:r>
    </w:p>
    <w:p w14:paraId="058C2B3B" w14:textId="32833E33" w:rsidR="007605C0" w:rsidRDefault="007605C0" w:rsidP="007605C0">
      <w:pPr>
        <w:spacing w:after="120"/>
      </w:pPr>
      <w:r>
        <w:t>Ukaz:</w:t>
      </w:r>
    </w:p>
    <w:p w14:paraId="10378C46" w14:textId="77777777" w:rsidR="007605C0" w:rsidRPr="0025776D" w:rsidRDefault="007605C0" w:rsidP="007605C0">
      <w:pPr>
        <w:spacing w:after="0"/>
        <w:rPr>
          <w:rFonts w:ascii="Courier New" w:hAnsi="Courier New" w:cs="Courier New"/>
        </w:rPr>
      </w:pPr>
      <w:r w:rsidRPr="0025776D">
        <w:rPr>
          <w:rFonts w:ascii="Courier New" w:hAnsi="Courier New" w:cs="Courier New"/>
        </w:rPr>
        <w:t>SELECT VIN_ID_STEVILKA, ZNAMKA, POSLOVALNICA_ID_POSLOVALNICE</w:t>
      </w:r>
    </w:p>
    <w:p w14:paraId="3E0D264E" w14:textId="77777777" w:rsidR="007605C0" w:rsidRPr="0025776D" w:rsidRDefault="007605C0" w:rsidP="007605C0">
      <w:pPr>
        <w:spacing w:after="0"/>
        <w:rPr>
          <w:rFonts w:ascii="Courier New" w:hAnsi="Courier New" w:cs="Courier New"/>
        </w:rPr>
      </w:pPr>
      <w:r w:rsidRPr="0025776D">
        <w:rPr>
          <w:rFonts w:ascii="Courier New" w:hAnsi="Courier New" w:cs="Courier New"/>
        </w:rPr>
        <w:t>FROM Vozilo</w:t>
      </w:r>
    </w:p>
    <w:p w14:paraId="1983661D" w14:textId="77777777" w:rsidR="007605C0" w:rsidRPr="0025776D" w:rsidRDefault="007605C0" w:rsidP="007605C0">
      <w:pPr>
        <w:spacing w:after="0"/>
        <w:rPr>
          <w:rFonts w:ascii="Courier New" w:hAnsi="Courier New" w:cs="Courier New"/>
        </w:rPr>
      </w:pPr>
      <w:r w:rsidRPr="0025776D">
        <w:rPr>
          <w:rFonts w:ascii="Courier New" w:hAnsi="Courier New" w:cs="Courier New"/>
        </w:rPr>
        <w:t>WHERE CENA_NA_DAN &lt; 35</w:t>
      </w:r>
    </w:p>
    <w:p w14:paraId="6FF60317" w14:textId="79DC2B45" w:rsidR="007605C0" w:rsidRPr="0025776D" w:rsidRDefault="007605C0" w:rsidP="007605C0">
      <w:pPr>
        <w:spacing w:after="240"/>
        <w:rPr>
          <w:rFonts w:ascii="Courier New" w:hAnsi="Courier New" w:cs="Courier New"/>
        </w:rPr>
      </w:pPr>
      <w:r w:rsidRPr="0025776D">
        <w:rPr>
          <w:rFonts w:ascii="Courier New" w:hAnsi="Courier New" w:cs="Courier New"/>
        </w:rPr>
        <w:t>AND VINJETA = 'DA'</w:t>
      </w:r>
    </w:p>
    <w:p w14:paraId="4C92EBDB" w14:textId="127C87CA" w:rsidR="007605C0" w:rsidRDefault="007605C0" w:rsidP="007605C0">
      <w:pPr>
        <w:pStyle w:val="Napis"/>
      </w:pPr>
      <w:bookmarkStart w:id="29" w:name="_Toc105680344"/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9F1E25">
        <w:rPr>
          <w:noProof/>
        </w:rPr>
        <w:t>9</w:t>
      </w:r>
      <w:r>
        <w:fldChar w:fldCharType="end"/>
      </w:r>
      <w:r>
        <w:t xml:space="preserve">: </w:t>
      </w:r>
      <w:r w:rsidRPr="007605C0">
        <w:rPr>
          <w:i w:val="0"/>
        </w:rPr>
        <w:t>Izpis vozil z vinjeto, katerih cena je pod 35€ na dan</w:t>
      </w:r>
      <w:bookmarkEnd w:id="29"/>
    </w:p>
    <w:p w14:paraId="0E74FFA3" w14:textId="33A52A00" w:rsidR="007605C0" w:rsidRDefault="007605C0" w:rsidP="007605C0">
      <w:pPr>
        <w:spacing w:after="0"/>
      </w:pPr>
      <w:r>
        <w:rPr>
          <w:noProof/>
          <w:lang w:eastAsia="sl-SI"/>
        </w:rPr>
        <w:drawing>
          <wp:inline distT="0" distB="0" distL="0" distR="0" wp14:anchorId="47589441" wp14:editId="09A31245">
            <wp:extent cx="5760085" cy="784860"/>
            <wp:effectExtent l="0" t="0" r="0" b="0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C49EC" w14:textId="79342F0A" w:rsidR="00EE45E2" w:rsidRDefault="00EE5314" w:rsidP="00DD73E7">
      <w:pPr>
        <w:spacing w:after="0"/>
      </w:pPr>
      <w:r w:rsidRPr="00A87D6F">
        <w:rPr>
          <w:i/>
          <w:iCs/>
        </w:rPr>
        <w:t>Vir:</w:t>
      </w:r>
      <w:r w:rsidR="00DC5D4D">
        <w:t xml:space="preserve"> Lasten vir, 2022</w:t>
      </w:r>
      <w:r>
        <w:t>.</w:t>
      </w:r>
    </w:p>
    <w:p w14:paraId="58834034" w14:textId="77777777" w:rsidR="00EE5314" w:rsidRDefault="00EE5314" w:rsidP="00DD73E7">
      <w:pPr>
        <w:spacing w:after="0"/>
      </w:pPr>
    </w:p>
    <w:p w14:paraId="42303C47" w14:textId="090CFF7C" w:rsidR="00EE45E2" w:rsidRDefault="00EE45E2" w:rsidP="00EE45E2">
      <w:pPr>
        <w:pStyle w:val="Odstavekseznama"/>
        <w:numPr>
          <w:ilvl w:val="0"/>
          <w:numId w:val="21"/>
        </w:numPr>
        <w:spacing w:after="240"/>
        <w:ind w:left="714" w:hanging="357"/>
      </w:pPr>
      <w:r w:rsidRPr="00EE45E2">
        <w:t>Izpiši vse avtomobile</w:t>
      </w:r>
      <w:r>
        <w:t xml:space="preserve"> </w:t>
      </w:r>
      <w:r w:rsidRPr="00EE45E2">
        <w:t>(</w:t>
      </w:r>
      <w:proofErr w:type="spellStart"/>
      <w:r w:rsidRPr="00EE45E2">
        <w:t>VIN_ID_stevilka</w:t>
      </w:r>
      <w:proofErr w:type="spellEnd"/>
      <w:r w:rsidRPr="00EE45E2">
        <w:t xml:space="preserve">, Znamka, </w:t>
      </w:r>
      <w:proofErr w:type="spellStart"/>
      <w:r w:rsidRPr="00EE45E2">
        <w:t>Poslovalnica_ID_poslovalnice</w:t>
      </w:r>
      <w:proofErr w:type="spellEnd"/>
      <w:r w:rsidRPr="00EE45E2">
        <w:t>, ki imajo 5 sedežev (</w:t>
      </w:r>
      <w:proofErr w:type="spellStart"/>
      <w:r w:rsidRPr="00EE45E2">
        <w:t>St_sedezev</w:t>
      </w:r>
      <w:proofErr w:type="spellEnd"/>
      <w:r w:rsidRPr="00EE45E2">
        <w:t xml:space="preserve"> = 5) in so prijazni gibalno oviranim (</w:t>
      </w:r>
      <w:proofErr w:type="spellStart"/>
      <w:r w:rsidRPr="00EE45E2">
        <w:t>Prijazno_gibalno_oviranim</w:t>
      </w:r>
      <w:proofErr w:type="spellEnd"/>
      <w:r w:rsidRPr="00EE45E2">
        <w:t xml:space="preserve"> = </w:t>
      </w:r>
      <w:proofErr w:type="spellStart"/>
      <w:r w:rsidRPr="00EE45E2">
        <w:t>true</w:t>
      </w:r>
      <w:proofErr w:type="spellEnd"/>
      <w:r w:rsidRPr="00EE45E2">
        <w:t>).</w:t>
      </w:r>
    </w:p>
    <w:p w14:paraId="26F25CF9" w14:textId="725C1858" w:rsidR="00EE45E2" w:rsidRDefault="00EE45E2" w:rsidP="00EE45E2">
      <w:pPr>
        <w:spacing w:after="120"/>
      </w:pPr>
      <w:r>
        <w:t xml:space="preserve">Ukaz: </w:t>
      </w:r>
    </w:p>
    <w:p w14:paraId="3382897D" w14:textId="77777777" w:rsidR="00EE45E2" w:rsidRPr="0025776D" w:rsidRDefault="00EE45E2" w:rsidP="00EE45E2">
      <w:pPr>
        <w:spacing w:after="0"/>
        <w:rPr>
          <w:rFonts w:ascii="Courier New" w:hAnsi="Courier New" w:cs="Courier New"/>
        </w:rPr>
      </w:pPr>
      <w:r w:rsidRPr="0025776D">
        <w:rPr>
          <w:rFonts w:ascii="Courier New" w:hAnsi="Courier New" w:cs="Courier New"/>
        </w:rPr>
        <w:t>SELECT VIN_ID_STEVILKA, ZNAMKA, POSLOVALNICA_ID_POSLOVALNICE</w:t>
      </w:r>
    </w:p>
    <w:p w14:paraId="31E14785" w14:textId="77777777" w:rsidR="00EE45E2" w:rsidRPr="0025776D" w:rsidRDefault="00EE45E2" w:rsidP="00EE45E2">
      <w:pPr>
        <w:spacing w:after="0"/>
        <w:rPr>
          <w:rFonts w:ascii="Courier New" w:hAnsi="Courier New" w:cs="Courier New"/>
        </w:rPr>
      </w:pPr>
      <w:r w:rsidRPr="0025776D">
        <w:rPr>
          <w:rFonts w:ascii="Courier New" w:hAnsi="Courier New" w:cs="Courier New"/>
        </w:rPr>
        <w:t>FROM Vozilo</w:t>
      </w:r>
    </w:p>
    <w:p w14:paraId="2A817B41" w14:textId="77777777" w:rsidR="00EE45E2" w:rsidRPr="0025776D" w:rsidRDefault="00EE45E2" w:rsidP="00EE45E2">
      <w:pPr>
        <w:spacing w:after="0"/>
        <w:rPr>
          <w:rFonts w:ascii="Courier New" w:hAnsi="Courier New" w:cs="Courier New"/>
        </w:rPr>
      </w:pPr>
      <w:r w:rsidRPr="0025776D">
        <w:rPr>
          <w:rFonts w:ascii="Courier New" w:hAnsi="Courier New" w:cs="Courier New"/>
        </w:rPr>
        <w:t>WHERE STEVILO_SEDEZEV = 5</w:t>
      </w:r>
    </w:p>
    <w:p w14:paraId="23A38270" w14:textId="706D7AF6" w:rsidR="00EE45E2" w:rsidRPr="0025776D" w:rsidRDefault="00EE45E2" w:rsidP="007D24FE">
      <w:pPr>
        <w:spacing w:after="240"/>
        <w:rPr>
          <w:rFonts w:ascii="Courier New" w:hAnsi="Courier New" w:cs="Courier New"/>
        </w:rPr>
      </w:pPr>
      <w:r w:rsidRPr="0025776D">
        <w:rPr>
          <w:rFonts w:ascii="Courier New" w:hAnsi="Courier New" w:cs="Courier New"/>
        </w:rPr>
        <w:lastRenderedPageBreak/>
        <w:t>AND PRIJAZNO_GIBALNO_OVIRANIM = 'DA'</w:t>
      </w:r>
    </w:p>
    <w:p w14:paraId="62EFAEC9" w14:textId="5144EC80" w:rsidR="007D24FE" w:rsidRDefault="007D24FE" w:rsidP="007D24FE">
      <w:pPr>
        <w:pStyle w:val="Napis"/>
      </w:pPr>
      <w:bookmarkStart w:id="30" w:name="_Toc105680345"/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9F1E25">
        <w:rPr>
          <w:noProof/>
        </w:rPr>
        <w:t>10</w:t>
      </w:r>
      <w:r>
        <w:fldChar w:fldCharType="end"/>
      </w:r>
      <w:r>
        <w:t>:</w:t>
      </w:r>
      <w:r w:rsidRPr="007D24FE">
        <w:rPr>
          <w:i w:val="0"/>
        </w:rPr>
        <w:t xml:space="preserve"> Izpis vozil, ki imaj</w:t>
      </w:r>
      <w:r>
        <w:rPr>
          <w:i w:val="0"/>
        </w:rPr>
        <w:t>o 5 sedeže</w:t>
      </w:r>
      <w:r w:rsidRPr="007D24FE">
        <w:rPr>
          <w:i w:val="0"/>
        </w:rPr>
        <w:t>v in so primerni za gibalno ovirane</w:t>
      </w:r>
      <w:bookmarkEnd w:id="30"/>
    </w:p>
    <w:p w14:paraId="089D93A8" w14:textId="429BDCE9" w:rsidR="00EE45E2" w:rsidRDefault="00EE45E2" w:rsidP="00EE45E2">
      <w:pPr>
        <w:spacing w:after="0"/>
      </w:pPr>
      <w:r>
        <w:rPr>
          <w:noProof/>
          <w:lang w:eastAsia="sl-SI"/>
        </w:rPr>
        <w:drawing>
          <wp:inline distT="0" distB="0" distL="0" distR="0" wp14:anchorId="120EA961" wp14:editId="700EBA2E">
            <wp:extent cx="5760085" cy="666115"/>
            <wp:effectExtent l="0" t="0" r="0" b="635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3AD34" w14:textId="72A9B2A2" w:rsidR="00EE5314" w:rsidRDefault="00EE5314" w:rsidP="007803F6">
      <w:pPr>
        <w:spacing w:after="0"/>
      </w:pPr>
      <w:r w:rsidRPr="00A87D6F">
        <w:rPr>
          <w:i/>
          <w:iCs/>
        </w:rPr>
        <w:t>Vir:</w:t>
      </w:r>
      <w:r w:rsidR="00DC5D4D">
        <w:t xml:space="preserve"> Lasten vir, 2022</w:t>
      </w:r>
      <w:r>
        <w:t>.</w:t>
      </w:r>
    </w:p>
    <w:p w14:paraId="7336EB95" w14:textId="77777777" w:rsidR="007803F6" w:rsidRDefault="007803F6" w:rsidP="00EE5314"/>
    <w:p w14:paraId="5C4B14FB" w14:textId="77777777" w:rsidR="000B59A1" w:rsidRPr="000B59A1" w:rsidRDefault="000B59A1" w:rsidP="007803F6">
      <w:pPr>
        <w:pStyle w:val="Odstavekseznama"/>
        <w:numPr>
          <w:ilvl w:val="0"/>
          <w:numId w:val="21"/>
        </w:numPr>
        <w:ind w:left="714" w:hanging="357"/>
      </w:pPr>
      <w:r w:rsidRPr="000B59A1">
        <w:t>Izpiši vse izposoje (</w:t>
      </w:r>
      <w:proofErr w:type="spellStart"/>
      <w:r w:rsidRPr="000B59A1">
        <w:t>ID_izposoje</w:t>
      </w:r>
      <w:proofErr w:type="spellEnd"/>
      <w:r w:rsidRPr="000B59A1">
        <w:t xml:space="preserve">, </w:t>
      </w:r>
      <w:proofErr w:type="spellStart"/>
      <w:r w:rsidRPr="000B59A1">
        <w:t>Datum_ura_izposoje</w:t>
      </w:r>
      <w:proofErr w:type="spellEnd"/>
      <w:r w:rsidRPr="000B59A1">
        <w:t xml:space="preserve">, </w:t>
      </w:r>
      <w:proofErr w:type="spellStart"/>
      <w:r w:rsidRPr="000B59A1">
        <w:t>Datum_ura_vrnitve</w:t>
      </w:r>
      <w:proofErr w:type="spellEnd"/>
      <w:r w:rsidRPr="000B59A1">
        <w:t xml:space="preserve">, </w:t>
      </w:r>
      <w:proofErr w:type="spellStart"/>
      <w:r w:rsidRPr="000B59A1">
        <w:t>Stevilo_kilometrov_izposoja</w:t>
      </w:r>
      <w:proofErr w:type="spellEnd"/>
      <w:r w:rsidRPr="000B59A1">
        <w:t xml:space="preserve">, </w:t>
      </w:r>
      <w:proofErr w:type="spellStart"/>
      <w:r w:rsidRPr="000B59A1">
        <w:t>Stevilo_kilometrov_vrnitev</w:t>
      </w:r>
      <w:proofErr w:type="spellEnd"/>
      <w:r w:rsidRPr="000B59A1">
        <w:t xml:space="preserve">, </w:t>
      </w:r>
      <w:proofErr w:type="spellStart"/>
      <w:r w:rsidRPr="000B59A1">
        <w:t>VIN_ID_stevilka</w:t>
      </w:r>
      <w:proofErr w:type="spellEnd"/>
      <w:r w:rsidRPr="000B59A1">
        <w:t xml:space="preserve">, </w:t>
      </w:r>
      <w:proofErr w:type="spellStart"/>
      <w:r w:rsidRPr="000B59A1">
        <w:t>ID_zaposleni</w:t>
      </w:r>
      <w:proofErr w:type="spellEnd"/>
      <w:r w:rsidRPr="000B59A1">
        <w:t xml:space="preserve">, </w:t>
      </w:r>
      <w:proofErr w:type="spellStart"/>
      <w:r w:rsidRPr="000B59A1">
        <w:t>ID_oseba</w:t>
      </w:r>
      <w:proofErr w:type="spellEnd"/>
      <w:r w:rsidRPr="000B59A1">
        <w:t>), katere je Martin Zagorc (</w:t>
      </w:r>
      <w:proofErr w:type="spellStart"/>
      <w:r w:rsidRPr="000B59A1">
        <w:t>ID_oseba</w:t>
      </w:r>
      <w:proofErr w:type="spellEnd"/>
      <w:r w:rsidRPr="000B59A1">
        <w:t>) in je stranka prevozila v več kot 500 km.</w:t>
      </w:r>
    </w:p>
    <w:p w14:paraId="7076ABFC" w14:textId="7F7A394C" w:rsidR="00EE5314" w:rsidRDefault="000B59A1" w:rsidP="000B59A1">
      <w:pPr>
        <w:spacing w:after="120"/>
        <w:ind w:left="357"/>
      </w:pPr>
      <w:r>
        <w:t>Ukaz:</w:t>
      </w:r>
    </w:p>
    <w:p w14:paraId="65399E92" w14:textId="77777777" w:rsidR="000B59A1" w:rsidRPr="0025776D" w:rsidRDefault="000B59A1" w:rsidP="000B59A1">
      <w:pPr>
        <w:spacing w:after="0"/>
        <w:ind w:left="360"/>
        <w:rPr>
          <w:rFonts w:ascii="Courier New" w:hAnsi="Courier New" w:cs="Courier New"/>
        </w:rPr>
      </w:pPr>
      <w:r w:rsidRPr="0025776D">
        <w:rPr>
          <w:rFonts w:ascii="Courier New" w:hAnsi="Courier New" w:cs="Courier New"/>
        </w:rPr>
        <w:t>SELECT ID_IZPOSOJE, DATUM_URA_IZPOSOJE, DATUM_URA_VRNITVE, STEVILO_KILOMETROV_IZPOSOJA, STEVILO_KILOMETROV_VRNITEV, VOZILO_VIN_ID_STEVILKA, STRANKA_ID_OSEBA, ZAPOSLEN_ID_OSEBA</w:t>
      </w:r>
    </w:p>
    <w:p w14:paraId="6E8531CF" w14:textId="77777777" w:rsidR="000B59A1" w:rsidRPr="0025776D" w:rsidRDefault="000B59A1" w:rsidP="000B59A1">
      <w:pPr>
        <w:spacing w:after="0"/>
        <w:ind w:left="360"/>
        <w:rPr>
          <w:rFonts w:ascii="Courier New" w:hAnsi="Courier New" w:cs="Courier New"/>
        </w:rPr>
      </w:pPr>
      <w:r w:rsidRPr="0025776D">
        <w:rPr>
          <w:rFonts w:ascii="Courier New" w:hAnsi="Courier New" w:cs="Courier New"/>
        </w:rPr>
        <w:t>FROM Izposoja</w:t>
      </w:r>
    </w:p>
    <w:p w14:paraId="06D4CC30" w14:textId="77777777" w:rsidR="000B59A1" w:rsidRPr="0025776D" w:rsidRDefault="000B59A1" w:rsidP="000B59A1">
      <w:pPr>
        <w:spacing w:after="0"/>
        <w:ind w:left="360"/>
        <w:rPr>
          <w:rFonts w:ascii="Courier New" w:hAnsi="Courier New" w:cs="Courier New"/>
        </w:rPr>
      </w:pPr>
      <w:r w:rsidRPr="0025776D">
        <w:rPr>
          <w:rFonts w:ascii="Courier New" w:hAnsi="Courier New" w:cs="Courier New"/>
        </w:rPr>
        <w:t>WHERE ZAPOSLEN_ID_OSEBA = 6</w:t>
      </w:r>
    </w:p>
    <w:p w14:paraId="72D7049D" w14:textId="293C5F9A" w:rsidR="000B59A1" w:rsidRPr="0025776D" w:rsidRDefault="000B59A1" w:rsidP="00CA663E">
      <w:pPr>
        <w:spacing w:after="240"/>
        <w:ind w:left="357"/>
        <w:rPr>
          <w:rFonts w:ascii="Courier New" w:hAnsi="Courier New" w:cs="Courier New"/>
        </w:rPr>
      </w:pPr>
      <w:r w:rsidRPr="0025776D">
        <w:rPr>
          <w:rFonts w:ascii="Courier New" w:hAnsi="Courier New" w:cs="Courier New"/>
        </w:rPr>
        <w:t>AND (STEVILO_KILOMETROV_VRNITEV - STEVILO_KILOMETROV_IZPOSOJA) &gt; 500</w:t>
      </w:r>
    </w:p>
    <w:p w14:paraId="7E989454" w14:textId="716C014C" w:rsidR="000B59A1" w:rsidRDefault="000B59A1" w:rsidP="000B59A1">
      <w:pPr>
        <w:pStyle w:val="Napis"/>
        <w:rPr>
          <w:i w:val="0"/>
        </w:rPr>
      </w:pPr>
      <w:bookmarkStart w:id="31" w:name="_Toc105680346"/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9F1E25">
        <w:rPr>
          <w:noProof/>
        </w:rPr>
        <w:t>11</w:t>
      </w:r>
      <w:r>
        <w:fldChar w:fldCharType="end"/>
      </w:r>
      <w:r>
        <w:t xml:space="preserve">: </w:t>
      </w:r>
      <w:r w:rsidRPr="000B59A1">
        <w:rPr>
          <w:i w:val="0"/>
        </w:rPr>
        <w:t>Izposoja, kjer je stranka prevozila več kot 500 kilometrov</w:t>
      </w:r>
      <w:bookmarkEnd w:id="31"/>
    </w:p>
    <w:p w14:paraId="2BDA55A2" w14:textId="61BB34BB" w:rsidR="00CA663E" w:rsidRDefault="000B59A1" w:rsidP="00CA663E">
      <w:pPr>
        <w:spacing w:after="0"/>
      </w:pPr>
      <w:r>
        <w:rPr>
          <w:noProof/>
          <w:lang w:eastAsia="sl-SI"/>
        </w:rPr>
        <w:drawing>
          <wp:inline distT="0" distB="0" distL="0" distR="0" wp14:anchorId="2D9ED40F" wp14:editId="37EF22D8">
            <wp:extent cx="6096672" cy="609600"/>
            <wp:effectExtent l="0" t="0" r="0" b="0"/>
            <wp:docPr id="9" name="Slik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57746" cy="61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03820" w14:textId="77DC48C6" w:rsidR="00CA663E" w:rsidRDefault="00CA663E" w:rsidP="00C316DF">
      <w:pPr>
        <w:spacing w:after="120"/>
      </w:pPr>
      <w:r w:rsidRPr="00A87D6F">
        <w:rPr>
          <w:i/>
          <w:iCs/>
        </w:rPr>
        <w:t>Vir:</w:t>
      </w:r>
      <w:r w:rsidR="00DC5D4D">
        <w:t xml:space="preserve"> Lasten vir, 2022</w:t>
      </w:r>
      <w:r>
        <w:t>.</w:t>
      </w:r>
    </w:p>
    <w:p w14:paraId="1625FA75" w14:textId="5485CF32" w:rsidR="00CA663E" w:rsidRDefault="00CA663E" w:rsidP="00C316DF">
      <w:pPr>
        <w:spacing w:after="0"/>
      </w:pPr>
    </w:p>
    <w:p w14:paraId="2861B61F" w14:textId="11B69F40" w:rsidR="008B5E13" w:rsidRPr="007803F6" w:rsidRDefault="008B5E13" w:rsidP="008B5E13">
      <w:pPr>
        <w:pStyle w:val="Odstavekseznama"/>
        <w:numPr>
          <w:ilvl w:val="0"/>
          <w:numId w:val="21"/>
        </w:numPr>
        <w:rPr>
          <w:rFonts w:asciiTheme="minorHAnsi" w:eastAsiaTheme="minorEastAsia" w:hAnsiTheme="minorHAnsi"/>
          <w:szCs w:val="24"/>
        </w:rPr>
      </w:pPr>
      <w:r>
        <w:t>Izpiši vse izposoje (</w:t>
      </w:r>
      <w:proofErr w:type="spellStart"/>
      <w:r w:rsidRPr="000B5A5A">
        <w:t>ID_izposoje</w:t>
      </w:r>
      <w:proofErr w:type="spellEnd"/>
      <w:r w:rsidRPr="000B5A5A">
        <w:t xml:space="preserve">, </w:t>
      </w:r>
      <w:proofErr w:type="spellStart"/>
      <w:r w:rsidRPr="000B5A5A">
        <w:t>Datum_ura_izposoje</w:t>
      </w:r>
      <w:proofErr w:type="spellEnd"/>
      <w:r w:rsidRPr="000B5A5A">
        <w:t xml:space="preserve">, </w:t>
      </w:r>
      <w:proofErr w:type="spellStart"/>
      <w:r w:rsidRPr="000B5A5A">
        <w:t>Datum_ura_vrnitve</w:t>
      </w:r>
      <w:proofErr w:type="spellEnd"/>
      <w:r w:rsidRPr="000B5A5A">
        <w:t xml:space="preserve">, </w:t>
      </w:r>
      <w:proofErr w:type="spellStart"/>
      <w:r w:rsidRPr="000B5A5A">
        <w:t>VIN_ID_stevilka</w:t>
      </w:r>
      <w:proofErr w:type="spellEnd"/>
      <w:r w:rsidRPr="000B5A5A">
        <w:t xml:space="preserve">, </w:t>
      </w:r>
      <w:proofErr w:type="spellStart"/>
      <w:r w:rsidRPr="000B5A5A">
        <w:t>ID_zaposleni</w:t>
      </w:r>
      <w:proofErr w:type="spellEnd"/>
      <w:r w:rsidRPr="000B5A5A">
        <w:t xml:space="preserve">, </w:t>
      </w:r>
      <w:proofErr w:type="spellStart"/>
      <w:r w:rsidRPr="000B5A5A">
        <w:t>ID_oseba</w:t>
      </w:r>
      <w:proofErr w:type="spellEnd"/>
      <w:r w:rsidRPr="000B5A5A">
        <w:t xml:space="preserve">, </w:t>
      </w:r>
      <w:proofErr w:type="spellStart"/>
      <w:r w:rsidRPr="000B5A5A">
        <w:t>Nacin_pl</w:t>
      </w:r>
      <w:r>
        <w:t>acila_izposoje</w:t>
      </w:r>
      <w:proofErr w:type="spellEnd"/>
      <w:r>
        <w:t xml:space="preserve">, </w:t>
      </w:r>
      <w:proofErr w:type="spellStart"/>
      <w:r>
        <w:t>Znese_izposoje</w:t>
      </w:r>
      <w:proofErr w:type="spellEnd"/>
      <w:r>
        <w:t xml:space="preserve">), katere so bile opravljene z </w:t>
      </w:r>
      <w:proofErr w:type="spellStart"/>
      <w:r>
        <w:t>Mastercard</w:t>
      </w:r>
      <w:proofErr w:type="spellEnd"/>
      <w:r>
        <w:t xml:space="preserve"> kartico (</w:t>
      </w:r>
      <w:proofErr w:type="spellStart"/>
      <w:r>
        <w:t>Nacin_placila_izposoje</w:t>
      </w:r>
      <w:proofErr w:type="spellEnd"/>
      <w:r>
        <w:t xml:space="preserve"> = </w:t>
      </w:r>
      <w:proofErr w:type="spellStart"/>
      <w:r>
        <w:t>Mastercard</w:t>
      </w:r>
      <w:proofErr w:type="spellEnd"/>
      <w:r>
        <w:t>) v mesecu maju.</w:t>
      </w:r>
    </w:p>
    <w:p w14:paraId="26082089" w14:textId="707A0691" w:rsidR="007803F6" w:rsidRDefault="007803F6" w:rsidP="007803F6">
      <w:pPr>
        <w:rPr>
          <w:rFonts w:asciiTheme="minorHAnsi" w:eastAsiaTheme="minorEastAsia" w:hAnsiTheme="minorHAnsi"/>
          <w:szCs w:val="24"/>
        </w:rPr>
      </w:pPr>
    </w:p>
    <w:p w14:paraId="145AD0E7" w14:textId="77777777" w:rsidR="007803F6" w:rsidRPr="007803F6" w:rsidRDefault="007803F6" w:rsidP="007803F6">
      <w:pPr>
        <w:rPr>
          <w:rFonts w:asciiTheme="minorHAnsi" w:eastAsiaTheme="minorEastAsia" w:hAnsiTheme="minorHAnsi"/>
          <w:szCs w:val="24"/>
        </w:rPr>
      </w:pPr>
    </w:p>
    <w:p w14:paraId="2C6AA65A" w14:textId="4F3B8DF4" w:rsidR="00CA663E" w:rsidRDefault="008B5E13" w:rsidP="008B5E13">
      <w:r>
        <w:lastRenderedPageBreak/>
        <w:t xml:space="preserve">Ukaz: </w:t>
      </w:r>
    </w:p>
    <w:p w14:paraId="55F7D163" w14:textId="77777777" w:rsidR="008B5E13" w:rsidRPr="00281D40" w:rsidRDefault="008B5E13" w:rsidP="008B5E13">
      <w:pPr>
        <w:rPr>
          <w:rFonts w:ascii="Courier New" w:hAnsi="Courier New" w:cs="Courier New"/>
        </w:rPr>
      </w:pPr>
      <w:r w:rsidRPr="00281D40">
        <w:rPr>
          <w:rFonts w:ascii="Courier New" w:hAnsi="Courier New" w:cs="Courier New"/>
        </w:rPr>
        <w:t>SELECT ID_IZPOSOJE, DATUM_URA_IZPOSOJE, DATUM_URA_VRNITVE, VOZILO_VIN_ID_STEVILKA, STRANKA_ID_OSEBA, ZAPOSLEN_ID_OSEBA, NACIN_PLACILA_IZPOSOJE, ZNESEK_IZPOSOJE</w:t>
      </w:r>
    </w:p>
    <w:p w14:paraId="1F28A9FE" w14:textId="77777777" w:rsidR="008B5E13" w:rsidRPr="00281D40" w:rsidRDefault="008B5E13" w:rsidP="008B5E13">
      <w:pPr>
        <w:rPr>
          <w:rFonts w:ascii="Courier New" w:hAnsi="Courier New" w:cs="Courier New"/>
        </w:rPr>
      </w:pPr>
      <w:r w:rsidRPr="00281D40">
        <w:rPr>
          <w:rFonts w:ascii="Courier New" w:hAnsi="Courier New" w:cs="Courier New"/>
        </w:rPr>
        <w:t>FROM Izposoja</w:t>
      </w:r>
    </w:p>
    <w:p w14:paraId="760E45BE" w14:textId="77777777" w:rsidR="008B5E13" w:rsidRPr="00281D40" w:rsidRDefault="008B5E13" w:rsidP="008B5E13">
      <w:pPr>
        <w:rPr>
          <w:rFonts w:ascii="Courier New" w:hAnsi="Courier New" w:cs="Courier New"/>
        </w:rPr>
      </w:pPr>
      <w:r w:rsidRPr="00281D40">
        <w:rPr>
          <w:rFonts w:ascii="Courier New" w:hAnsi="Courier New" w:cs="Courier New"/>
        </w:rPr>
        <w:t>WHERE NACIN_PLACILA_IZPOSOJE = '</w:t>
      </w:r>
      <w:proofErr w:type="spellStart"/>
      <w:r w:rsidRPr="00281D40">
        <w:rPr>
          <w:rFonts w:ascii="Courier New" w:hAnsi="Courier New" w:cs="Courier New"/>
        </w:rPr>
        <w:t>Mastercard</w:t>
      </w:r>
      <w:proofErr w:type="spellEnd"/>
      <w:r w:rsidRPr="00281D40">
        <w:rPr>
          <w:rFonts w:ascii="Courier New" w:hAnsi="Courier New" w:cs="Courier New"/>
        </w:rPr>
        <w:t>'</w:t>
      </w:r>
    </w:p>
    <w:p w14:paraId="04E9DF7E" w14:textId="77777777" w:rsidR="00C316DF" w:rsidRPr="00281D40" w:rsidRDefault="008B5E13" w:rsidP="008B5E13">
      <w:pPr>
        <w:rPr>
          <w:rFonts w:ascii="Courier New" w:hAnsi="Courier New" w:cs="Courier New"/>
        </w:rPr>
      </w:pPr>
      <w:r w:rsidRPr="00281D40">
        <w:rPr>
          <w:rFonts w:ascii="Courier New" w:hAnsi="Courier New" w:cs="Courier New"/>
        </w:rPr>
        <w:t xml:space="preserve">AND DATUM_URA_IZPOSOJE BETWEEN '01-MAY-02 07.00.00.000000 AM' </w:t>
      </w:r>
    </w:p>
    <w:p w14:paraId="3AC1AD25" w14:textId="550A3D98" w:rsidR="008B5E13" w:rsidRPr="00281D40" w:rsidRDefault="008B5E13" w:rsidP="008B5E13">
      <w:pPr>
        <w:rPr>
          <w:rFonts w:ascii="Courier New" w:hAnsi="Courier New" w:cs="Courier New"/>
        </w:rPr>
      </w:pPr>
      <w:r w:rsidRPr="00281D40">
        <w:rPr>
          <w:rFonts w:ascii="Courier New" w:hAnsi="Courier New" w:cs="Courier New"/>
        </w:rPr>
        <w:t>AND '30-MAY-02 08.00.00.000000 PM'</w:t>
      </w:r>
    </w:p>
    <w:p w14:paraId="152C46E8" w14:textId="718967EE" w:rsidR="00141A06" w:rsidRDefault="00141A06" w:rsidP="00141A06">
      <w:pPr>
        <w:pStyle w:val="Napis"/>
      </w:pPr>
      <w:bookmarkStart w:id="32" w:name="_Toc105680347"/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9F1E25">
        <w:rPr>
          <w:noProof/>
        </w:rPr>
        <w:t>12</w:t>
      </w:r>
      <w:r>
        <w:fldChar w:fldCharType="end"/>
      </w:r>
      <w:r>
        <w:t xml:space="preserve">: </w:t>
      </w:r>
      <w:r w:rsidRPr="00141A06">
        <w:rPr>
          <w:i w:val="0"/>
        </w:rPr>
        <w:t xml:space="preserve">Izpis izposoj v mesecu maju, z </w:t>
      </w:r>
      <w:r w:rsidR="001062B5">
        <w:rPr>
          <w:i w:val="0"/>
        </w:rPr>
        <w:t>»</w:t>
      </w:r>
      <w:proofErr w:type="spellStart"/>
      <w:r w:rsidRPr="00141A06">
        <w:rPr>
          <w:i w:val="0"/>
        </w:rPr>
        <w:t>Mastercard</w:t>
      </w:r>
      <w:proofErr w:type="spellEnd"/>
      <w:r w:rsidR="001062B5">
        <w:rPr>
          <w:i w:val="0"/>
        </w:rPr>
        <w:t>«</w:t>
      </w:r>
      <w:r w:rsidRPr="00141A06">
        <w:rPr>
          <w:i w:val="0"/>
        </w:rPr>
        <w:t xml:space="preserve"> kartico</w:t>
      </w:r>
      <w:bookmarkEnd w:id="32"/>
    </w:p>
    <w:p w14:paraId="65E2CA24" w14:textId="3AFFFC0B" w:rsidR="00CA663E" w:rsidRDefault="00141A06" w:rsidP="001062B5">
      <w:pPr>
        <w:spacing w:after="0"/>
      </w:pPr>
      <w:r>
        <w:rPr>
          <w:noProof/>
          <w:lang w:eastAsia="sl-SI"/>
        </w:rPr>
        <w:drawing>
          <wp:inline distT="0" distB="0" distL="0" distR="0" wp14:anchorId="7A356862" wp14:editId="68A060A1">
            <wp:extent cx="6001825" cy="457200"/>
            <wp:effectExtent l="0" t="0" r="0" b="0"/>
            <wp:docPr id="10" name="Slik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06096" cy="4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9BA9C" w14:textId="634BEA41" w:rsidR="001062B5" w:rsidRDefault="001062B5" w:rsidP="007803F6">
      <w:pPr>
        <w:spacing w:after="0"/>
      </w:pPr>
      <w:r w:rsidRPr="00A87D6F">
        <w:rPr>
          <w:i/>
          <w:iCs/>
        </w:rPr>
        <w:t>Vir:</w:t>
      </w:r>
      <w:r w:rsidR="00DC5D4D">
        <w:t xml:space="preserve"> Lasten vir, 2022</w:t>
      </w:r>
      <w:r>
        <w:t>.</w:t>
      </w:r>
    </w:p>
    <w:p w14:paraId="78EA8CE9" w14:textId="1CAF765B" w:rsidR="00F35D5B" w:rsidRDefault="00F35D5B" w:rsidP="001062B5">
      <w:pPr>
        <w:spacing w:after="120"/>
      </w:pPr>
    </w:p>
    <w:p w14:paraId="5BB54920" w14:textId="687E2B5B" w:rsidR="00DC5D4D" w:rsidRPr="00F35D5B" w:rsidRDefault="00F35D5B" w:rsidP="000079F8">
      <w:pPr>
        <w:pStyle w:val="Odstavekseznama"/>
        <w:numPr>
          <w:ilvl w:val="0"/>
          <w:numId w:val="21"/>
        </w:numPr>
      </w:pPr>
      <w:r w:rsidRPr="00F35D5B">
        <w:t>Izpiši vse poslovalnice (</w:t>
      </w:r>
      <w:proofErr w:type="spellStart"/>
      <w:r w:rsidRPr="00F35D5B">
        <w:t>ID_poslovalnice</w:t>
      </w:r>
      <w:proofErr w:type="spellEnd"/>
      <w:r w:rsidRPr="00F35D5B">
        <w:t xml:space="preserve">, </w:t>
      </w:r>
      <w:proofErr w:type="spellStart"/>
      <w:r w:rsidRPr="00F35D5B">
        <w:t>Naziv_poslovalnice</w:t>
      </w:r>
      <w:proofErr w:type="spellEnd"/>
      <w:r w:rsidRPr="00F35D5B">
        <w:t xml:space="preserve">, Ulica, </w:t>
      </w:r>
      <w:proofErr w:type="spellStart"/>
      <w:r w:rsidRPr="00F35D5B">
        <w:t>Hisna_stevilka</w:t>
      </w:r>
      <w:proofErr w:type="spellEnd"/>
      <w:r w:rsidRPr="00F35D5B">
        <w:t xml:space="preserve">, </w:t>
      </w:r>
      <w:proofErr w:type="spellStart"/>
      <w:r w:rsidRPr="00F35D5B">
        <w:t>Postna_stevilka</w:t>
      </w:r>
      <w:proofErr w:type="spellEnd"/>
      <w:r w:rsidR="0028316C">
        <w:t xml:space="preserve">, </w:t>
      </w:r>
      <w:r w:rsidR="004150F9">
        <w:t xml:space="preserve">Znamka, </w:t>
      </w:r>
      <w:r w:rsidR="0028316C">
        <w:t xml:space="preserve">Model, </w:t>
      </w:r>
      <w:proofErr w:type="spellStart"/>
      <w:r w:rsidR="0028316C">
        <w:t>Prijazno_gibalno_oviranim</w:t>
      </w:r>
      <w:proofErr w:type="spellEnd"/>
      <w:r w:rsidR="0028316C">
        <w:t xml:space="preserve">, </w:t>
      </w:r>
      <w:proofErr w:type="spellStart"/>
      <w:r w:rsidR="0028316C">
        <w:t>Vozilo_cena_na_dan</w:t>
      </w:r>
      <w:proofErr w:type="spellEnd"/>
      <w:r w:rsidRPr="00F35D5B">
        <w:t xml:space="preserve">), ki imajo vozila znamke Volkswagen (Znamke = VW), model </w:t>
      </w:r>
      <w:proofErr w:type="spellStart"/>
      <w:r w:rsidRPr="00F35D5B">
        <w:t>Caddy</w:t>
      </w:r>
      <w:proofErr w:type="spellEnd"/>
      <w:r w:rsidRPr="00F35D5B">
        <w:t xml:space="preserve"> (Model = </w:t>
      </w:r>
      <w:proofErr w:type="spellStart"/>
      <w:r w:rsidRPr="00F35D5B">
        <w:t>Caddy</w:t>
      </w:r>
      <w:proofErr w:type="spellEnd"/>
      <w:r w:rsidRPr="00F35D5B">
        <w:t>), so prijazna gibalno oviranimi (</w:t>
      </w:r>
      <w:proofErr w:type="spellStart"/>
      <w:r w:rsidRPr="00F35D5B">
        <w:t>Prijazno_gibalno_oviranim</w:t>
      </w:r>
      <w:proofErr w:type="spellEnd"/>
      <w:r w:rsidRPr="00F35D5B">
        <w:t xml:space="preserve"> = </w:t>
      </w:r>
      <w:proofErr w:type="spellStart"/>
      <w:r w:rsidRPr="00F35D5B">
        <w:t>true</w:t>
      </w:r>
      <w:proofErr w:type="spellEnd"/>
      <w:r w:rsidRPr="00F35D5B">
        <w:t xml:space="preserve">) in imajo vinjeto. </w:t>
      </w:r>
    </w:p>
    <w:p w14:paraId="125C4552" w14:textId="61D734DD" w:rsidR="00F35D5B" w:rsidRDefault="00F35D5B" w:rsidP="00F35D5B">
      <w:pPr>
        <w:spacing w:after="120"/>
      </w:pPr>
      <w:r>
        <w:t xml:space="preserve">Ukaz: </w:t>
      </w:r>
    </w:p>
    <w:p w14:paraId="2F5056CD" w14:textId="77777777" w:rsidR="004150F9" w:rsidRPr="00E511B6" w:rsidRDefault="004150F9" w:rsidP="004150F9">
      <w:pPr>
        <w:spacing w:after="120"/>
        <w:rPr>
          <w:rFonts w:ascii="Courier New" w:hAnsi="Courier New" w:cs="Courier New"/>
        </w:rPr>
      </w:pPr>
      <w:r w:rsidRPr="00E511B6">
        <w:rPr>
          <w:rFonts w:ascii="Courier New" w:hAnsi="Courier New" w:cs="Courier New"/>
        </w:rPr>
        <w:t xml:space="preserve">SELECT </w:t>
      </w:r>
      <w:proofErr w:type="spellStart"/>
      <w:r w:rsidRPr="00E511B6">
        <w:rPr>
          <w:rFonts w:ascii="Courier New" w:hAnsi="Courier New" w:cs="Courier New"/>
        </w:rPr>
        <w:t>l.ID_POSLOVALNICE</w:t>
      </w:r>
      <w:proofErr w:type="spellEnd"/>
      <w:r w:rsidRPr="00E511B6">
        <w:rPr>
          <w:rFonts w:ascii="Courier New" w:hAnsi="Courier New" w:cs="Courier New"/>
        </w:rPr>
        <w:t xml:space="preserve">, </w:t>
      </w:r>
      <w:proofErr w:type="spellStart"/>
      <w:r w:rsidRPr="00E511B6">
        <w:rPr>
          <w:rFonts w:ascii="Courier New" w:hAnsi="Courier New" w:cs="Courier New"/>
        </w:rPr>
        <w:t>l.NAZIV_POSLOVALNICE</w:t>
      </w:r>
      <w:proofErr w:type="spellEnd"/>
      <w:r w:rsidRPr="00E511B6">
        <w:rPr>
          <w:rFonts w:ascii="Courier New" w:hAnsi="Courier New" w:cs="Courier New"/>
        </w:rPr>
        <w:t xml:space="preserve">, </w:t>
      </w:r>
      <w:proofErr w:type="spellStart"/>
      <w:r w:rsidRPr="00E511B6">
        <w:rPr>
          <w:rFonts w:ascii="Courier New" w:hAnsi="Courier New" w:cs="Courier New"/>
        </w:rPr>
        <w:t>l.NASLOV_ULICA</w:t>
      </w:r>
      <w:proofErr w:type="spellEnd"/>
      <w:r w:rsidRPr="00E511B6">
        <w:rPr>
          <w:rFonts w:ascii="Courier New" w:hAnsi="Courier New" w:cs="Courier New"/>
        </w:rPr>
        <w:t xml:space="preserve">, </w:t>
      </w:r>
      <w:proofErr w:type="spellStart"/>
      <w:r w:rsidRPr="00E511B6">
        <w:rPr>
          <w:rFonts w:ascii="Courier New" w:hAnsi="Courier New" w:cs="Courier New"/>
        </w:rPr>
        <w:t>l.NASLOV_HISNA_STEVILKA</w:t>
      </w:r>
      <w:proofErr w:type="spellEnd"/>
      <w:r w:rsidRPr="00E511B6">
        <w:rPr>
          <w:rFonts w:ascii="Courier New" w:hAnsi="Courier New" w:cs="Courier New"/>
        </w:rPr>
        <w:t xml:space="preserve">, </w:t>
      </w:r>
      <w:proofErr w:type="spellStart"/>
      <w:r w:rsidRPr="00E511B6">
        <w:rPr>
          <w:rFonts w:ascii="Courier New" w:hAnsi="Courier New" w:cs="Courier New"/>
        </w:rPr>
        <w:t>l.NASLOV_POSTNA_STEVILKA</w:t>
      </w:r>
      <w:proofErr w:type="spellEnd"/>
      <w:r w:rsidRPr="00E511B6">
        <w:rPr>
          <w:rFonts w:ascii="Courier New" w:hAnsi="Courier New" w:cs="Courier New"/>
        </w:rPr>
        <w:t xml:space="preserve">, </w:t>
      </w:r>
      <w:proofErr w:type="spellStart"/>
      <w:r w:rsidRPr="00E511B6">
        <w:rPr>
          <w:rFonts w:ascii="Courier New" w:hAnsi="Courier New" w:cs="Courier New"/>
        </w:rPr>
        <w:t>k.ZNAMKA</w:t>
      </w:r>
      <w:proofErr w:type="spellEnd"/>
      <w:r w:rsidRPr="00E511B6">
        <w:rPr>
          <w:rFonts w:ascii="Courier New" w:hAnsi="Courier New" w:cs="Courier New"/>
        </w:rPr>
        <w:t xml:space="preserve">, </w:t>
      </w:r>
      <w:proofErr w:type="spellStart"/>
      <w:r w:rsidRPr="00E511B6">
        <w:rPr>
          <w:rFonts w:ascii="Courier New" w:hAnsi="Courier New" w:cs="Courier New"/>
        </w:rPr>
        <w:t>k."MODEL</w:t>
      </w:r>
      <w:proofErr w:type="spellEnd"/>
      <w:r w:rsidRPr="00E511B6">
        <w:rPr>
          <w:rFonts w:ascii="Courier New" w:hAnsi="Courier New" w:cs="Courier New"/>
        </w:rPr>
        <w:t xml:space="preserve">", </w:t>
      </w:r>
      <w:proofErr w:type="spellStart"/>
      <w:r w:rsidRPr="00E511B6">
        <w:rPr>
          <w:rFonts w:ascii="Courier New" w:hAnsi="Courier New" w:cs="Courier New"/>
        </w:rPr>
        <w:t>k.PRIJAZNO_GIBALNO_OVIRANIM</w:t>
      </w:r>
      <w:proofErr w:type="spellEnd"/>
      <w:r w:rsidRPr="00E511B6">
        <w:rPr>
          <w:rFonts w:ascii="Courier New" w:hAnsi="Courier New" w:cs="Courier New"/>
        </w:rPr>
        <w:t xml:space="preserve">, </w:t>
      </w:r>
      <w:proofErr w:type="spellStart"/>
      <w:r w:rsidRPr="00E511B6">
        <w:rPr>
          <w:rFonts w:ascii="Courier New" w:hAnsi="Courier New" w:cs="Courier New"/>
        </w:rPr>
        <w:t>k.CENA_NA_DAN</w:t>
      </w:r>
      <w:proofErr w:type="spellEnd"/>
    </w:p>
    <w:p w14:paraId="381ED52F" w14:textId="77777777" w:rsidR="004150F9" w:rsidRPr="00E511B6" w:rsidRDefault="004150F9" w:rsidP="004150F9">
      <w:pPr>
        <w:spacing w:after="120"/>
        <w:rPr>
          <w:rFonts w:ascii="Courier New" w:hAnsi="Courier New" w:cs="Courier New"/>
        </w:rPr>
      </w:pPr>
      <w:r w:rsidRPr="00E511B6">
        <w:rPr>
          <w:rFonts w:ascii="Courier New" w:hAnsi="Courier New" w:cs="Courier New"/>
        </w:rPr>
        <w:t>FROM VOZILO k JOIN POSLOVALNICA l</w:t>
      </w:r>
    </w:p>
    <w:p w14:paraId="11E53655" w14:textId="77777777" w:rsidR="004150F9" w:rsidRPr="00E511B6" w:rsidRDefault="004150F9" w:rsidP="004150F9">
      <w:pPr>
        <w:spacing w:after="120"/>
        <w:rPr>
          <w:rFonts w:ascii="Courier New" w:hAnsi="Courier New" w:cs="Courier New"/>
        </w:rPr>
      </w:pPr>
      <w:r w:rsidRPr="00E511B6">
        <w:rPr>
          <w:rFonts w:ascii="Courier New" w:hAnsi="Courier New" w:cs="Courier New"/>
        </w:rPr>
        <w:t xml:space="preserve">ON </w:t>
      </w:r>
      <w:proofErr w:type="spellStart"/>
      <w:r w:rsidRPr="00E511B6">
        <w:rPr>
          <w:rFonts w:ascii="Courier New" w:hAnsi="Courier New" w:cs="Courier New"/>
        </w:rPr>
        <w:t>k.POSLOVALNICA_ID_POSLOVALNICE</w:t>
      </w:r>
      <w:proofErr w:type="spellEnd"/>
      <w:r w:rsidRPr="00E511B6">
        <w:rPr>
          <w:rFonts w:ascii="Courier New" w:hAnsi="Courier New" w:cs="Courier New"/>
        </w:rPr>
        <w:t xml:space="preserve"> = </w:t>
      </w:r>
      <w:proofErr w:type="spellStart"/>
      <w:r w:rsidRPr="00E511B6">
        <w:rPr>
          <w:rFonts w:ascii="Courier New" w:hAnsi="Courier New" w:cs="Courier New"/>
        </w:rPr>
        <w:t>l.ID_POSLOVALNICE</w:t>
      </w:r>
      <w:proofErr w:type="spellEnd"/>
    </w:p>
    <w:p w14:paraId="21620E95" w14:textId="77777777" w:rsidR="004150F9" w:rsidRPr="00E511B6" w:rsidRDefault="004150F9" w:rsidP="004150F9">
      <w:pPr>
        <w:spacing w:after="120"/>
        <w:rPr>
          <w:rFonts w:ascii="Courier New" w:hAnsi="Courier New" w:cs="Courier New"/>
        </w:rPr>
      </w:pPr>
      <w:r w:rsidRPr="00E511B6">
        <w:rPr>
          <w:rFonts w:ascii="Courier New" w:hAnsi="Courier New" w:cs="Courier New"/>
        </w:rPr>
        <w:t xml:space="preserve">WHERE </w:t>
      </w:r>
      <w:proofErr w:type="spellStart"/>
      <w:r w:rsidRPr="00E511B6">
        <w:rPr>
          <w:rFonts w:ascii="Courier New" w:hAnsi="Courier New" w:cs="Courier New"/>
        </w:rPr>
        <w:t>k."MODEL</w:t>
      </w:r>
      <w:proofErr w:type="spellEnd"/>
      <w:r w:rsidRPr="00E511B6">
        <w:rPr>
          <w:rFonts w:ascii="Courier New" w:hAnsi="Courier New" w:cs="Courier New"/>
        </w:rPr>
        <w:t>" = '</w:t>
      </w:r>
      <w:proofErr w:type="spellStart"/>
      <w:r w:rsidRPr="00E511B6">
        <w:rPr>
          <w:rFonts w:ascii="Courier New" w:hAnsi="Courier New" w:cs="Courier New"/>
        </w:rPr>
        <w:t>Caddy</w:t>
      </w:r>
      <w:proofErr w:type="spellEnd"/>
      <w:r w:rsidRPr="00E511B6">
        <w:rPr>
          <w:rFonts w:ascii="Courier New" w:hAnsi="Courier New" w:cs="Courier New"/>
        </w:rPr>
        <w:t>'</w:t>
      </w:r>
    </w:p>
    <w:p w14:paraId="49D62A58" w14:textId="77777777" w:rsidR="004150F9" w:rsidRPr="00E511B6" w:rsidRDefault="004150F9" w:rsidP="004150F9">
      <w:pPr>
        <w:spacing w:after="120"/>
        <w:rPr>
          <w:rFonts w:ascii="Courier New" w:hAnsi="Courier New" w:cs="Courier New"/>
        </w:rPr>
      </w:pPr>
      <w:r w:rsidRPr="00E511B6">
        <w:rPr>
          <w:rFonts w:ascii="Courier New" w:hAnsi="Courier New" w:cs="Courier New"/>
        </w:rPr>
        <w:t xml:space="preserve">AND </w:t>
      </w:r>
      <w:proofErr w:type="spellStart"/>
      <w:r w:rsidRPr="00E511B6">
        <w:rPr>
          <w:rFonts w:ascii="Courier New" w:hAnsi="Courier New" w:cs="Courier New"/>
        </w:rPr>
        <w:t>k.ZNAMKA</w:t>
      </w:r>
      <w:proofErr w:type="spellEnd"/>
      <w:r w:rsidRPr="00E511B6">
        <w:rPr>
          <w:rFonts w:ascii="Courier New" w:hAnsi="Courier New" w:cs="Courier New"/>
        </w:rPr>
        <w:t xml:space="preserve"> = 'VW'</w:t>
      </w:r>
    </w:p>
    <w:p w14:paraId="38233EFF" w14:textId="77777777" w:rsidR="004150F9" w:rsidRPr="00E511B6" w:rsidRDefault="004150F9" w:rsidP="004150F9">
      <w:pPr>
        <w:spacing w:after="120"/>
        <w:rPr>
          <w:rFonts w:ascii="Courier New" w:hAnsi="Courier New" w:cs="Courier New"/>
        </w:rPr>
      </w:pPr>
      <w:r w:rsidRPr="00E511B6">
        <w:rPr>
          <w:rFonts w:ascii="Courier New" w:hAnsi="Courier New" w:cs="Courier New"/>
        </w:rPr>
        <w:t xml:space="preserve">AND </w:t>
      </w:r>
      <w:proofErr w:type="spellStart"/>
      <w:r w:rsidRPr="00E511B6">
        <w:rPr>
          <w:rFonts w:ascii="Courier New" w:hAnsi="Courier New" w:cs="Courier New"/>
        </w:rPr>
        <w:t>k.PRIJAZNO_GIBALNO_OVIRANIM</w:t>
      </w:r>
      <w:proofErr w:type="spellEnd"/>
      <w:r w:rsidRPr="00E511B6">
        <w:rPr>
          <w:rFonts w:ascii="Courier New" w:hAnsi="Courier New" w:cs="Courier New"/>
        </w:rPr>
        <w:t xml:space="preserve"> = 'DA'</w:t>
      </w:r>
    </w:p>
    <w:p w14:paraId="1C9D2CD2" w14:textId="6A682001" w:rsidR="004150F9" w:rsidRPr="00E511B6" w:rsidRDefault="004150F9" w:rsidP="003F0441">
      <w:pPr>
        <w:spacing w:after="240"/>
        <w:rPr>
          <w:rFonts w:ascii="Courier New" w:hAnsi="Courier New" w:cs="Courier New"/>
        </w:rPr>
      </w:pPr>
      <w:r w:rsidRPr="00E511B6">
        <w:rPr>
          <w:rFonts w:ascii="Courier New" w:hAnsi="Courier New" w:cs="Courier New"/>
        </w:rPr>
        <w:t xml:space="preserve">AND </w:t>
      </w:r>
      <w:proofErr w:type="spellStart"/>
      <w:r w:rsidRPr="00E511B6">
        <w:rPr>
          <w:rFonts w:ascii="Courier New" w:hAnsi="Courier New" w:cs="Courier New"/>
        </w:rPr>
        <w:t>k.VINJETA</w:t>
      </w:r>
      <w:proofErr w:type="spellEnd"/>
      <w:r w:rsidRPr="00E511B6">
        <w:rPr>
          <w:rFonts w:ascii="Courier New" w:hAnsi="Courier New" w:cs="Courier New"/>
        </w:rPr>
        <w:t xml:space="preserve"> = 'DA'</w:t>
      </w:r>
    </w:p>
    <w:p w14:paraId="1C39C635" w14:textId="4319873D" w:rsidR="003F0441" w:rsidRDefault="003F0441" w:rsidP="003F0441">
      <w:pPr>
        <w:pStyle w:val="Napis"/>
      </w:pPr>
      <w:bookmarkStart w:id="33" w:name="_Toc105680348"/>
      <w:r>
        <w:lastRenderedPageBreak/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9F1E25">
        <w:rPr>
          <w:noProof/>
        </w:rPr>
        <w:t>13</w:t>
      </w:r>
      <w:r>
        <w:fldChar w:fldCharType="end"/>
      </w:r>
      <w:r>
        <w:t xml:space="preserve">: </w:t>
      </w:r>
      <w:r w:rsidRPr="003F0441">
        <w:rPr>
          <w:i w:val="0"/>
        </w:rPr>
        <w:t>Izpis vseh poslovalnic z vozilom "</w:t>
      </w:r>
      <w:proofErr w:type="spellStart"/>
      <w:r w:rsidRPr="003F0441">
        <w:rPr>
          <w:i w:val="0"/>
        </w:rPr>
        <w:t>Caddy</w:t>
      </w:r>
      <w:proofErr w:type="spellEnd"/>
      <w:r w:rsidRPr="003F0441">
        <w:rPr>
          <w:i w:val="0"/>
        </w:rPr>
        <w:t>", ki je primerno za gibalno ovirane</w:t>
      </w:r>
      <w:bookmarkEnd w:id="33"/>
    </w:p>
    <w:p w14:paraId="37A0AEF7" w14:textId="0D0FD0A2" w:rsidR="003F0441" w:rsidRDefault="003F0441" w:rsidP="00281D40">
      <w:pPr>
        <w:spacing w:after="0"/>
      </w:pPr>
      <w:r>
        <w:rPr>
          <w:noProof/>
          <w:lang w:eastAsia="sl-SI"/>
        </w:rPr>
        <w:drawing>
          <wp:inline distT="0" distB="0" distL="0" distR="0" wp14:anchorId="1CABAD1C" wp14:editId="74D27391">
            <wp:extent cx="5760085" cy="439420"/>
            <wp:effectExtent l="0" t="0" r="0" b="0"/>
            <wp:docPr id="11" name="Slik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6CC6B" w14:textId="403576D3" w:rsidR="00281D40" w:rsidRDefault="00281D40" w:rsidP="007803F6">
      <w:pPr>
        <w:spacing w:after="0"/>
      </w:pPr>
      <w:r w:rsidRPr="00A87D6F">
        <w:rPr>
          <w:i/>
          <w:iCs/>
        </w:rPr>
        <w:t>Vir:</w:t>
      </w:r>
      <w:r w:rsidR="00DC5D4D">
        <w:t xml:space="preserve"> Lasten vir, 2022</w:t>
      </w:r>
      <w:r>
        <w:t>.</w:t>
      </w:r>
    </w:p>
    <w:p w14:paraId="5E1C4B1A" w14:textId="77777777" w:rsidR="007803F6" w:rsidRDefault="007803F6" w:rsidP="00D60A6E">
      <w:pPr>
        <w:spacing w:after="240"/>
      </w:pPr>
    </w:p>
    <w:p w14:paraId="5C5268D2" w14:textId="40BDEEA0" w:rsidR="00D60A6E" w:rsidRDefault="00D60A6E" w:rsidP="007803F6">
      <w:pPr>
        <w:pStyle w:val="Naslov3"/>
        <w:ind w:left="357" w:hanging="357"/>
      </w:pPr>
      <w:bookmarkStart w:id="34" w:name="_Toc105680838"/>
      <w:r>
        <w:t>Spreminjanje podatkov</w:t>
      </w:r>
      <w:bookmarkEnd w:id="34"/>
    </w:p>
    <w:p w14:paraId="7F44D401" w14:textId="20C0579B" w:rsidR="00D60A6E" w:rsidRDefault="00D60A6E" w:rsidP="00D60A6E">
      <w:pPr>
        <w:pStyle w:val="Odstavekseznama"/>
        <w:numPr>
          <w:ilvl w:val="0"/>
          <w:numId w:val="26"/>
        </w:numPr>
      </w:pPr>
      <w:r>
        <w:t>Spremeni elektronski naslov (</w:t>
      </w:r>
      <w:proofErr w:type="spellStart"/>
      <w:r>
        <w:t>Elektronski_naslov</w:t>
      </w:r>
      <w:proofErr w:type="spellEnd"/>
      <w:r>
        <w:t>) stranki z ID = 1.</w:t>
      </w:r>
    </w:p>
    <w:p w14:paraId="32C39053" w14:textId="7FA0991D" w:rsidR="00281D40" w:rsidRDefault="00D60A6E" w:rsidP="004150F9">
      <w:pPr>
        <w:spacing w:after="120"/>
      </w:pPr>
      <w:r>
        <w:t>Ukaz:</w:t>
      </w:r>
    </w:p>
    <w:p w14:paraId="30DFA9E1" w14:textId="77777777" w:rsidR="00D60A6E" w:rsidRPr="00D60A6E" w:rsidRDefault="00D60A6E" w:rsidP="00D60A6E">
      <w:pPr>
        <w:spacing w:after="120"/>
        <w:rPr>
          <w:rFonts w:ascii="Courier New" w:hAnsi="Courier New" w:cs="Courier New"/>
        </w:rPr>
      </w:pPr>
      <w:r w:rsidRPr="00D60A6E">
        <w:rPr>
          <w:rFonts w:ascii="Courier New" w:hAnsi="Courier New" w:cs="Courier New"/>
        </w:rPr>
        <w:t>UPDATE Oseba</w:t>
      </w:r>
    </w:p>
    <w:p w14:paraId="0F84F5AE" w14:textId="77777777" w:rsidR="00D60A6E" w:rsidRPr="00D60A6E" w:rsidRDefault="00D60A6E" w:rsidP="00D60A6E">
      <w:pPr>
        <w:spacing w:after="120"/>
        <w:rPr>
          <w:rFonts w:ascii="Courier New" w:hAnsi="Courier New" w:cs="Courier New"/>
        </w:rPr>
      </w:pPr>
      <w:r w:rsidRPr="00D60A6E">
        <w:rPr>
          <w:rFonts w:ascii="Courier New" w:hAnsi="Courier New" w:cs="Courier New"/>
        </w:rPr>
        <w:t>SET ELEKTRONSKI_NASLOV = 'nace.race@gmail.com'</w:t>
      </w:r>
    </w:p>
    <w:p w14:paraId="4F1EE425" w14:textId="7012974E" w:rsidR="00D60A6E" w:rsidRDefault="00D60A6E" w:rsidP="00D60A6E">
      <w:pPr>
        <w:spacing w:after="240"/>
        <w:rPr>
          <w:rFonts w:ascii="Courier New" w:hAnsi="Courier New" w:cs="Courier New"/>
        </w:rPr>
      </w:pPr>
      <w:r w:rsidRPr="00D60A6E">
        <w:rPr>
          <w:rFonts w:ascii="Courier New" w:hAnsi="Courier New" w:cs="Courier New"/>
        </w:rPr>
        <w:t>WHERE ID_OSEBA = 1;</w:t>
      </w:r>
    </w:p>
    <w:p w14:paraId="7DE62448" w14:textId="4561F008" w:rsidR="00D60A6E" w:rsidRDefault="00D60A6E" w:rsidP="00D60A6E">
      <w:pPr>
        <w:pStyle w:val="Napis"/>
      </w:pPr>
      <w:bookmarkStart w:id="35" w:name="_Toc105680349"/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9F1E25">
        <w:rPr>
          <w:noProof/>
        </w:rPr>
        <w:t>14</w:t>
      </w:r>
      <w:r>
        <w:fldChar w:fldCharType="end"/>
      </w:r>
      <w:r>
        <w:t xml:space="preserve">: </w:t>
      </w:r>
      <w:r w:rsidR="000079F8">
        <w:rPr>
          <w:i w:val="0"/>
        </w:rPr>
        <w:t>Spreminjanje elektronskega</w:t>
      </w:r>
      <w:r w:rsidRPr="000079F8">
        <w:rPr>
          <w:i w:val="0"/>
        </w:rPr>
        <w:t xml:space="preserve"> naslov</w:t>
      </w:r>
      <w:r w:rsidR="000079F8">
        <w:rPr>
          <w:i w:val="0"/>
        </w:rPr>
        <w:t>a</w:t>
      </w:r>
      <w:bookmarkEnd w:id="35"/>
    </w:p>
    <w:p w14:paraId="144382D9" w14:textId="74AE4C95" w:rsidR="00D60A6E" w:rsidRDefault="00D60A6E" w:rsidP="00D60A6E">
      <w:pPr>
        <w:spacing w:after="0"/>
        <w:rPr>
          <w:rFonts w:ascii="Courier New" w:hAnsi="Courier New" w:cs="Courier New"/>
        </w:rPr>
      </w:pPr>
      <w:r>
        <w:rPr>
          <w:noProof/>
          <w:lang w:eastAsia="sl-SI"/>
        </w:rPr>
        <w:drawing>
          <wp:inline distT="0" distB="0" distL="0" distR="0" wp14:anchorId="0867F60F" wp14:editId="63D030F7">
            <wp:extent cx="5760085" cy="766445"/>
            <wp:effectExtent l="0" t="0" r="0" b="0"/>
            <wp:docPr id="14" name="Slika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D415C" w14:textId="54759C12" w:rsidR="00D60A6E" w:rsidRDefault="00D60A6E" w:rsidP="000079F8">
      <w:pPr>
        <w:spacing w:after="0"/>
      </w:pPr>
      <w:r w:rsidRPr="00A87D6F">
        <w:rPr>
          <w:i/>
          <w:iCs/>
        </w:rPr>
        <w:t>Vir:</w:t>
      </w:r>
      <w:r>
        <w:t xml:space="preserve"> Lasten vir, 2022.</w:t>
      </w:r>
    </w:p>
    <w:p w14:paraId="3EF140D8" w14:textId="02864175" w:rsidR="00D60A6E" w:rsidRDefault="00D60A6E" w:rsidP="000079F8">
      <w:pPr>
        <w:spacing w:after="0"/>
      </w:pPr>
    </w:p>
    <w:p w14:paraId="3423FF94" w14:textId="789B1577" w:rsidR="000079F8" w:rsidRDefault="000079F8" w:rsidP="000079F8">
      <w:pPr>
        <w:pStyle w:val="Odstavekseznama"/>
        <w:numPr>
          <w:ilvl w:val="0"/>
          <w:numId w:val="26"/>
        </w:numPr>
      </w:pPr>
      <w:r>
        <w:t>Spremeni število prevoženih kilometrov ob vrnitvi vozila (</w:t>
      </w:r>
      <w:proofErr w:type="spellStart"/>
      <w:r>
        <w:t>Stevilo_kilometrov_vrnitev</w:t>
      </w:r>
      <w:proofErr w:type="spellEnd"/>
      <w:r>
        <w:t xml:space="preserve"> = 80000).</w:t>
      </w:r>
    </w:p>
    <w:p w14:paraId="709371A2" w14:textId="1C6FD3D0" w:rsidR="000079F8" w:rsidRDefault="000079F8" w:rsidP="000079F8">
      <w:r>
        <w:t xml:space="preserve">Ukaz: </w:t>
      </w:r>
    </w:p>
    <w:p w14:paraId="1197F8AB" w14:textId="77777777" w:rsidR="000079F8" w:rsidRPr="000079F8" w:rsidRDefault="000079F8" w:rsidP="000079F8">
      <w:pPr>
        <w:rPr>
          <w:rFonts w:ascii="Courier New" w:hAnsi="Courier New" w:cs="Courier New"/>
        </w:rPr>
      </w:pPr>
      <w:r w:rsidRPr="000079F8">
        <w:rPr>
          <w:rFonts w:ascii="Courier New" w:hAnsi="Courier New" w:cs="Courier New"/>
        </w:rPr>
        <w:t>UPDATE Izposoja</w:t>
      </w:r>
    </w:p>
    <w:p w14:paraId="0E2B775D" w14:textId="77777777" w:rsidR="000079F8" w:rsidRPr="000079F8" w:rsidRDefault="000079F8" w:rsidP="000079F8">
      <w:pPr>
        <w:rPr>
          <w:rFonts w:ascii="Courier New" w:hAnsi="Courier New" w:cs="Courier New"/>
        </w:rPr>
      </w:pPr>
      <w:r w:rsidRPr="000079F8">
        <w:rPr>
          <w:rFonts w:ascii="Courier New" w:hAnsi="Courier New" w:cs="Courier New"/>
        </w:rPr>
        <w:t>SET STEVILO_KILOMETROV_VRNITEV = 25000</w:t>
      </w:r>
    </w:p>
    <w:p w14:paraId="091DA5D0" w14:textId="125349B7" w:rsidR="000079F8" w:rsidRDefault="000079F8" w:rsidP="000079F8">
      <w:pPr>
        <w:rPr>
          <w:rFonts w:ascii="Courier New" w:hAnsi="Courier New" w:cs="Courier New"/>
        </w:rPr>
      </w:pPr>
      <w:r w:rsidRPr="000079F8">
        <w:rPr>
          <w:rFonts w:ascii="Courier New" w:hAnsi="Courier New" w:cs="Courier New"/>
        </w:rPr>
        <w:t>WHERE ID_IZPOSOJE = 7;</w:t>
      </w:r>
    </w:p>
    <w:p w14:paraId="11D4BE00" w14:textId="79B58D72" w:rsidR="000079F8" w:rsidRDefault="000079F8" w:rsidP="000079F8">
      <w:pPr>
        <w:pStyle w:val="Napis"/>
      </w:pPr>
      <w:bookmarkStart w:id="36" w:name="_Toc105680350"/>
      <w:r>
        <w:lastRenderedPageBreak/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9F1E25">
        <w:rPr>
          <w:noProof/>
        </w:rPr>
        <w:t>15</w:t>
      </w:r>
      <w:r>
        <w:fldChar w:fldCharType="end"/>
      </w:r>
      <w:r>
        <w:t xml:space="preserve">: </w:t>
      </w:r>
      <w:r>
        <w:rPr>
          <w:i w:val="0"/>
        </w:rPr>
        <w:t>Spreminjanje š</w:t>
      </w:r>
      <w:r w:rsidRPr="000079F8">
        <w:rPr>
          <w:i w:val="0"/>
        </w:rPr>
        <w:t>tevilo kilometrov ob vrnitvi vozila</w:t>
      </w:r>
      <w:bookmarkEnd w:id="36"/>
    </w:p>
    <w:p w14:paraId="203F9DD7" w14:textId="70531E12" w:rsidR="000079F8" w:rsidRDefault="000079F8" w:rsidP="000079F8">
      <w:pPr>
        <w:spacing w:after="0"/>
        <w:rPr>
          <w:rFonts w:ascii="Courier New" w:hAnsi="Courier New" w:cs="Courier New"/>
        </w:rPr>
      </w:pPr>
      <w:r>
        <w:rPr>
          <w:noProof/>
          <w:lang w:eastAsia="sl-SI"/>
        </w:rPr>
        <w:drawing>
          <wp:inline distT="0" distB="0" distL="0" distR="0" wp14:anchorId="3E24F12F" wp14:editId="3B3FE4BF">
            <wp:extent cx="5760085" cy="2095500"/>
            <wp:effectExtent l="0" t="0" r="0" b="0"/>
            <wp:docPr id="15" name="Slika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52B95" w14:textId="77777777" w:rsidR="000079F8" w:rsidRDefault="000079F8" w:rsidP="000079F8">
      <w:pPr>
        <w:spacing w:after="0"/>
      </w:pPr>
      <w:r w:rsidRPr="00A87D6F">
        <w:rPr>
          <w:i/>
          <w:iCs/>
        </w:rPr>
        <w:t>Vir:</w:t>
      </w:r>
      <w:r>
        <w:t xml:space="preserve"> Lasten vir, 2022.</w:t>
      </w:r>
    </w:p>
    <w:p w14:paraId="1A936266" w14:textId="3A8DA186" w:rsidR="000079F8" w:rsidRDefault="000079F8" w:rsidP="000079F8">
      <w:pPr>
        <w:spacing w:after="0"/>
      </w:pPr>
    </w:p>
    <w:p w14:paraId="1E06ECC5" w14:textId="4D413768" w:rsidR="000079F8" w:rsidRPr="00253F11" w:rsidRDefault="000079F8" w:rsidP="000079F8">
      <w:pPr>
        <w:pStyle w:val="Odstavekseznama"/>
        <w:numPr>
          <w:ilvl w:val="0"/>
          <w:numId w:val="26"/>
        </w:numPr>
      </w:pPr>
      <w:r>
        <w:t>Spremeni tip pogona vozila (</w:t>
      </w:r>
      <w:proofErr w:type="spellStart"/>
      <w:r>
        <w:t>Tip_pogona</w:t>
      </w:r>
      <w:proofErr w:type="spellEnd"/>
      <w:r>
        <w:t xml:space="preserve"> = hibrid) z </w:t>
      </w:r>
      <w:proofErr w:type="spellStart"/>
      <w:r>
        <w:t>VIN_ID_stevilka</w:t>
      </w:r>
      <w:proofErr w:type="spellEnd"/>
      <w:r>
        <w:t xml:space="preserve"> = </w:t>
      </w:r>
      <w:r w:rsidRPr="000079F8">
        <w:t>111111113</w:t>
      </w:r>
      <w:r>
        <w:t xml:space="preserve"> </w:t>
      </w:r>
    </w:p>
    <w:p w14:paraId="7389CA84" w14:textId="2A9F3357" w:rsidR="00D60A6E" w:rsidRDefault="000079F8" w:rsidP="000079F8">
      <w:pPr>
        <w:spacing w:after="240"/>
      </w:pPr>
      <w:r>
        <w:t>Ukaz:</w:t>
      </w:r>
    </w:p>
    <w:p w14:paraId="1F3B80EA" w14:textId="77777777" w:rsidR="000079F8" w:rsidRPr="000079F8" w:rsidRDefault="000079F8" w:rsidP="000079F8">
      <w:pPr>
        <w:spacing w:after="240"/>
        <w:rPr>
          <w:rFonts w:ascii="Courier New" w:hAnsi="Courier New" w:cs="Courier New"/>
        </w:rPr>
      </w:pPr>
      <w:r w:rsidRPr="000079F8">
        <w:rPr>
          <w:rFonts w:ascii="Courier New" w:hAnsi="Courier New" w:cs="Courier New"/>
        </w:rPr>
        <w:t>UPDATE Vozilo</w:t>
      </w:r>
    </w:p>
    <w:p w14:paraId="48CD50B2" w14:textId="77777777" w:rsidR="000079F8" w:rsidRPr="000079F8" w:rsidRDefault="000079F8" w:rsidP="000079F8">
      <w:pPr>
        <w:spacing w:after="240"/>
        <w:rPr>
          <w:rFonts w:ascii="Courier New" w:hAnsi="Courier New" w:cs="Courier New"/>
        </w:rPr>
      </w:pPr>
      <w:r w:rsidRPr="000079F8">
        <w:rPr>
          <w:rFonts w:ascii="Courier New" w:hAnsi="Courier New" w:cs="Courier New"/>
        </w:rPr>
        <w:t>SET TIP_POGONA = 'Hibrid'</w:t>
      </w:r>
    </w:p>
    <w:p w14:paraId="3881485A" w14:textId="079DA5A4" w:rsidR="000079F8" w:rsidRPr="000079F8" w:rsidRDefault="000079F8" w:rsidP="000079F8">
      <w:pPr>
        <w:spacing w:after="240"/>
        <w:rPr>
          <w:rFonts w:ascii="Courier New" w:hAnsi="Courier New" w:cs="Courier New"/>
        </w:rPr>
      </w:pPr>
      <w:r w:rsidRPr="000079F8">
        <w:rPr>
          <w:rFonts w:ascii="Courier New" w:hAnsi="Courier New" w:cs="Courier New"/>
        </w:rPr>
        <w:t>WHERE VIN_ID_STEVILKA = 111111113;</w:t>
      </w:r>
    </w:p>
    <w:p w14:paraId="5D072325" w14:textId="6F645715" w:rsidR="009F1E25" w:rsidRDefault="009F1E25" w:rsidP="009F1E25">
      <w:pPr>
        <w:pStyle w:val="Napis"/>
      </w:pPr>
      <w:bookmarkStart w:id="37" w:name="_Toc105680351"/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16</w:t>
      </w:r>
      <w:r>
        <w:fldChar w:fldCharType="end"/>
      </w:r>
      <w:r>
        <w:t xml:space="preserve">: </w:t>
      </w:r>
      <w:r w:rsidRPr="009F1E25">
        <w:rPr>
          <w:i w:val="0"/>
        </w:rPr>
        <w:t>Spreminjane tipa pogona vozila</w:t>
      </w:r>
      <w:bookmarkEnd w:id="37"/>
    </w:p>
    <w:p w14:paraId="5DBCE132" w14:textId="5806CC33" w:rsidR="00D60A6E" w:rsidRDefault="000079F8" w:rsidP="009F1E25">
      <w:pPr>
        <w:spacing w:after="0"/>
        <w:rPr>
          <w:rFonts w:ascii="Courier New" w:hAnsi="Courier New" w:cs="Courier New"/>
        </w:rPr>
      </w:pPr>
      <w:r>
        <w:rPr>
          <w:noProof/>
          <w:lang w:eastAsia="sl-SI"/>
        </w:rPr>
        <w:drawing>
          <wp:inline distT="0" distB="0" distL="0" distR="0" wp14:anchorId="30906884" wp14:editId="7FC84DD1">
            <wp:extent cx="5760085" cy="1545590"/>
            <wp:effectExtent l="0" t="0" r="0" b="0"/>
            <wp:docPr id="16" name="Slika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0C22D" w14:textId="77777777" w:rsidR="009F1E25" w:rsidRDefault="009F1E25" w:rsidP="009F1E25">
      <w:pPr>
        <w:spacing w:after="0"/>
      </w:pPr>
      <w:r w:rsidRPr="00A87D6F">
        <w:rPr>
          <w:i/>
          <w:iCs/>
        </w:rPr>
        <w:t>Vir:</w:t>
      </w:r>
      <w:r>
        <w:t xml:space="preserve"> Lasten vir, 2022.</w:t>
      </w:r>
    </w:p>
    <w:p w14:paraId="17D4A36F" w14:textId="622681DA" w:rsidR="009F1E25" w:rsidRDefault="009F1E25" w:rsidP="00D60A6E">
      <w:pPr>
        <w:spacing w:after="120"/>
        <w:rPr>
          <w:rFonts w:ascii="Courier New" w:hAnsi="Courier New" w:cs="Courier New"/>
        </w:rPr>
      </w:pPr>
    </w:p>
    <w:p w14:paraId="7A506242" w14:textId="022B4075" w:rsidR="009F1E25" w:rsidRDefault="009F1E25" w:rsidP="009F1E25">
      <w:pPr>
        <w:pStyle w:val="Naslov3"/>
      </w:pPr>
      <w:bookmarkStart w:id="38" w:name="_Toc105680839"/>
      <w:r>
        <w:t>Brisanje podatkov</w:t>
      </w:r>
      <w:bookmarkEnd w:id="38"/>
    </w:p>
    <w:p w14:paraId="0FD79713" w14:textId="77777777" w:rsidR="009F1E25" w:rsidRPr="00AB1495" w:rsidRDefault="009F1E25" w:rsidP="009F1E25">
      <w:pPr>
        <w:pStyle w:val="Odstavekseznama"/>
        <w:numPr>
          <w:ilvl w:val="0"/>
          <w:numId w:val="29"/>
        </w:numPr>
      </w:pPr>
      <w:r>
        <w:t>Izbriši vozilo z določeno VIN identifikacijsko številko (</w:t>
      </w:r>
      <w:proofErr w:type="spellStart"/>
      <w:r>
        <w:t>VIN_ID_stevilka</w:t>
      </w:r>
      <w:proofErr w:type="spellEnd"/>
      <w:r>
        <w:t>).</w:t>
      </w:r>
    </w:p>
    <w:p w14:paraId="50546713" w14:textId="36E1E3C7" w:rsidR="009F1E25" w:rsidRDefault="009F1E25" w:rsidP="009F1E25">
      <w:r>
        <w:t xml:space="preserve">Ukaz: </w:t>
      </w:r>
    </w:p>
    <w:p w14:paraId="65E78386" w14:textId="701A95B9" w:rsidR="00EE45E2" w:rsidRPr="009F1E25" w:rsidRDefault="009F1E25" w:rsidP="009F1E25">
      <w:pPr>
        <w:rPr>
          <w:rFonts w:ascii="Courier New" w:hAnsi="Courier New" w:cs="Courier New"/>
        </w:rPr>
      </w:pPr>
      <w:r w:rsidRPr="009F1E25">
        <w:rPr>
          <w:rFonts w:ascii="Courier New" w:hAnsi="Courier New" w:cs="Courier New"/>
        </w:rPr>
        <w:t>DELETE FROM Vozilo WHERE VIN_ID_STEVILKA = 999999999;</w:t>
      </w:r>
    </w:p>
    <w:p w14:paraId="5D29D276" w14:textId="339F313D" w:rsidR="009F1E25" w:rsidRDefault="009F1E25" w:rsidP="00EE45E2">
      <w:pPr>
        <w:spacing w:after="0"/>
      </w:pPr>
    </w:p>
    <w:p w14:paraId="0ACD7B73" w14:textId="74A4C1EF" w:rsidR="009F1E25" w:rsidRDefault="009F1E25" w:rsidP="009F1E25">
      <w:pPr>
        <w:pStyle w:val="Napis"/>
      </w:pPr>
      <w:bookmarkStart w:id="39" w:name="_Toc105680352"/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17</w:t>
      </w:r>
      <w:r>
        <w:fldChar w:fldCharType="end"/>
      </w:r>
      <w:r>
        <w:t xml:space="preserve">: </w:t>
      </w:r>
      <w:r w:rsidRPr="009F1E25">
        <w:rPr>
          <w:i w:val="0"/>
        </w:rPr>
        <w:t>Stanje v tabeli pred izbrisom</w:t>
      </w:r>
      <w:r>
        <w:rPr>
          <w:i w:val="0"/>
        </w:rPr>
        <w:t xml:space="preserve"> vrstice</w:t>
      </w:r>
      <w:bookmarkEnd w:id="39"/>
    </w:p>
    <w:p w14:paraId="7D30C35A" w14:textId="3A582F79" w:rsidR="009F1E25" w:rsidRPr="007605C0" w:rsidRDefault="009F1E25" w:rsidP="00EE45E2">
      <w:pPr>
        <w:spacing w:after="0"/>
      </w:pPr>
      <w:r>
        <w:rPr>
          <w:noProof/>
          <w:lang w:eastAsia="sl-SI"/>
        </w:rPr>
        <w:drawing>
          <wp:inline distT="0" distB="0" distL="0" distR="0" wp14:anchorId="6421F744" wp14:editId="0617E265">
            <wp:extent cx="4724400" cy="1905000"/>
            <wp:effectExtent l="0" t="0" r="0" b="0"/>
            <wp:docPr id="17" name="Slika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9F386" w14:textId="77777777" w:rsidR="009F1E25" w:rsidRDefault="009F1E25" w:rsidP="009F1E25">
      <w:pPr>
        <w:spacing w:after="0"/>
      </w:pPr>
      <w:r w:rsidRPr="00A87D6F">
        <w:rPr>
          <w:i/>
          <w:iCs/>
        </w:rPr>
        <w:t>Vir:</w:t>
      </w:r>
      <w:r>
        <w:t xml:space="preserve"> Lasten vir, 2022.</w:t>
      </w:r>
    </w:p>
    <w:p w14:paraId="111944C3" w14:textId="6823309C" w:rsidR="007605C0" w:rsidRDefault="007605C0" w:rsidP="009F1E25">
      <w:pPr>
        <w:spacing w:after="0"/>
      </w:pPr>
    </w:p>
    <w:p w14:paraId="6B6DF262" w14:textId="6314FFD9" w:rsidR="009F1E25" w:rsidRDefault="009F1E25" w:rsidP="009F1E25">
      <w:pPr>
        <w:pStyle w:val="Napis"/>
      </w:pPr>
      <w:bookmarkStart w:id="40" w:name="_Toc105680353"/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18</w:t>
      </w:r>
      <w:r>
        <w:fldChar w:fldCharType="end"/>
      </w:r>
      <w:r>
        <w:t xml:space="preserve">: </w:t>
      </w:r>
      <w:r w:rsidRPr="009F1E25">
        <w:rPr>
          <w:i w:val="0"/>
        </w:rPr>
        <w:t>Stanje v tabeli po izbrisu vrstice</w:t>
      </w:r>
      <w:bookmarkEnd w:id="40"/>
    </w:p>
    <w:p w14:paraId="290CC629" w14:textId="06234C87" w:rsidR="009F1E25" w:rsidRPr="007605C0" w:rsidRDefault="009F1E25" w:rsidP="009F1E25">
      <w:pPr>
        <w:spacing w:after="0"/>
      </w:pPr>
      <w:r>
        <w:rPr>
          <w:noProof/>
          <w:lang w:eastAsia="sl-SI"/>
        </w:rPr>
        <w:drawing>
          <wp:inline distT="0" distB="0" distL="0" distR="0" wp14:anchorId="133B78B0" wp14:editId="6B91C0C4">
            <wp:extent cx="4714875" cy="1876425"/>
            <wp:effectExtent l="0" t="0" r="9525" b="9525"/>
            <wp:docPr id="19" name="Slika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CC277" w14:textId="77777777" w:rsidR="009F1E25" w:rsidRDefault="009F1E25" w:rsidP="00331C48">
      <w:pPr>
        <w:spacing w:after="0"/>
      </w:pPr>
      <w:r w:rsidRPr="00A87D6F">
        <w:rPr>
          <w:i/>
          <w:iCs/>
        </w:rPr>
        <w:t>Vir:</w:t>
      </w:r>
      <w:r>
        <w:t xml:space="preserve"> Lasten vir, 2022.</w:t>
      </w:r>
    </w:p>
    <w:p w14:paraId="02314113" w14:textId="593BE1F2" w:rsidR="00E53389" w:rsidRDefault="00E53389" w:rsidP="009F1E25">
      <w:pPr>
        <w:pStyle w:val="Odstavekseznama"/>
        <w:tabs>
          <w:tab w:val="left" w:pos="426"/>
        </w:tabs>
        <w:spacing w:after="0"/>
        <w:ind w:left="0"/>
      </w:pPr>
    </w:p>
    <w:p w14:paraId="6957D8CE" w14:textId="4735610A" w:rsidR="00E53389" w:rsidRDefault="009F1E25" w:rsidP="00331C48">
      <w:pPr>
        <w:pStyle w:val="Naslov1"/>
        <w:spacing w:before="0"/>
        <w:ind w:left="357" w:hanging="357"/>
      </w:pPr>
      <w:bookmarkStart w:id="41" w:name="_Toc105680840"/>
      <w:r>
        <w:t>ZAKLJUČEK</w:t>
      </w:r>
      <w:bookmarkEnd w:id="41"/>
    </w:p>
    <w:p w14:paraId="643591E9" w14:textId="5F225C80" w:rsidR="00E53389" w:rsidRPr="003C0EAF" w:rsidRDefault="00C12F0F" w:rsidP="00791047">
      <w:pPr>
        <w:pStyle w:val="Odstavekseznama"/>
        <w:tabs>
          <w:tab w:val="left" w:pos="426"/>
        </w:tabs>
        <w:ind w:left="0"/>
        <w:sectPr w:rsidR="00E53389" w:rsidRPr="003C0EAF" w:rsidSect="003C0EAF">
          <w:headerReference w:type="default" r:id="rId34"/>
          <w:footerReference w:type="default" r:id="rId35"/>
          <w:footerReference w:type="first" r:id="rId36"/>
          <w:pgSz w:w="11906" w:h="16838" w:code="9"/>
          <w:pgMar w:top="1418" w:right="1134" w:bottom="1418" w:left="1701" w:header="709" w:footer="709" w:gutter="0"/>
          <w:pgNumType w:start="1"/>
          <w:cols w:space="708"/>
          <w:titlePg/>
          <w:docGrid w:linePitch="360"/>
        </w:sectPr>
      </w:pPr>
      <w:r>
        <w:t xml:space="preserve">Cilj </w:t>
      </w:r>
      <w:r w:rsidR="009F1E25" w:rsidRPr="009F1E25">
        <w:t>seminarske naloge je bil</w:t>
      </w:r>
      <w:r>
        <w:t xml:space="preserve"> izdelava koncepta in realizacija</w:t>
      </w:r>
      <w:r w:rsidR="009F1E25" w:rsidRPr="009F1E25">
        <w:t xml:space="preserve"> podatkovne baze. </w:t>
      </w:r>
      <w:r>
        <w:t>S pomočjo sorodnika, ki se po poklicu ukvarja z prodajo in oddajo vozil, sem izdelal podatkovno bazo za izposojo vozil</w:t>
      </w:r>
      <w:r w:rsidR="009F1E25" w:rsidRPr="009F1E25">
        <w:t xml:space="preserve">. </w:t>
      </w:r>
      <w:r>
        <w:t xml:space="preserve">S pomočjo Oracle SQL </w:t>
      </w:r>
      <w:proofErr w:type="spellStart"/>
      <w:r>
        <w:t>Developer</w:t>
      </w:r>
      <w:proofErr w:type="spellEnd"/>
      <w:r>
        <w:t xml:space="preserve"> Data </w:t>
      </w:r>
      <w:proofErr w:type="spellStart"/>
      <w:r>
        <w:t>Modeler</w:t>
      </w:r>
      <w:proofErr w:type="spellEnd"/>
      <w:r>
        <w:t xml:space="preserve"> sem izdelal konceptualno shemo, katero sem potem pretvoril v logično shemo. Nato sem logično shemo pretvoril v ».</w:t>
      </w:r>
      <w:proofErr w:type="spellStart"/>
      <w:r>
        <w:t>ddl</w:t>
      </w:r>
      <w:proofErr w:type="spellEnd"/>
      <w:r>
        <w:t xml:space="preserve">« datoteko, katero sem uvozil v Oracle </w:t>
      </w:r>
      <w:proofErr w:type="spellStart"/>
      <w:r>
        <w:t>Apex</w:t>
      </w:r>
      <w:proofErr w:type="spellEnd"/>
      <w:r>
        <w:t xml:space="preserve"> razvojna platformo. S pomočjo platforme sem v tabele vnesel podatke, nato pa nad temi podatki izvajal poizvedbe.</w:t>
      </w:r>
    </w:p>
    <w:p w14:paraId="04E6CD51" w14:textId="1631B221" w:rsidR="00A839CB" w:rsidRDefault="00A839CB" w:rsidP="00331C48"/>
    <w:sectPr w:rsidR="00A839CB" w:rsidSect="003C0EAF">
      <w:headerReference w:type="default" r:id="rId37"/>
      <w:footerReference w:type="default" r:id="rId38"/>
      <w:footerReference w:type="first" r:id="rId39"/>
      <w:pgSz w:w="11906" w:h="16838" w:code="9"/>
      <w:pgMar w:top="1418" w:right="1134" w:bottom="1418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720596" w14:textId="77777777" w:rsidR="007C7689" w:rsidRDefault="007C7689">
      <w:pPr>
        <w:spacing w:after="0" w:line="240" w:lineRule="auto"/>
      </w:pPr>
      <w:r>
        <w:separator/>
      </w:r>
    </w:p>
  </w:endnote>
  <w:endnote w:type="continuationSeparator" w:id="0">
    <w:p w14:paraId="43AEE7D4" w14:textId="77777777" w:rsidR="007C7689" w:rsidRDefault="007C76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E7BB0C" w14:textId="49FC63DA" w:rsidR="00D44254" w:rsidRDefault="00D44254">
    <w:pPr>
      <w:pStyle w:val="Noga"/>
      <w:jc w:val="center"/>
    </w:pPr>
  </w:p>
  <w:p w14:paraId="25CF56AB" w14:textId="77777777" w:rsidR="00D44254" w:rsidRDefault="00D44254">
    <w:pPr>
      <w:pStyle w:val="Nog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D0C00" w14:textId="1E5C6274" w:rsidR="00D44254" w:rsidRPr="00FC58A1" w:rsidRDefault="00D44254">
    <w:pPr>
      <w:pStyle w:val="Noga"/>
      <w:jc w:val="center"/>
      <w:rPr>
        <w:rFonts w:ascii="Times New Roman" w:hAnsi="Times New Roman" w:cs="Times New Roman"/>
      </w:rPr>
    </w:pPr>
    <w:r w:rsidRPr="00FC58A1">
      <w:rPr>
        <w:rFonts w:ascii="Times New Roman" w:hAnsi="Times New Roman" w:cs="Times New Roman"/>
      </w:rPr>
      <w:fldChar w:fldCharType="begin"/>
    </w:r>
    <w:r w:rsidRPr="00FC58A1">
      <w:rPr>
        <w:rFonts w:ascii="Times New Roman" w:hAnsi="Times New Roman" w:cs="Times New Roman"/>
      </w:rPr>
      <w:instrText>PAGE   \* MERGEFORMAT</w:instrText>
    </w:r>
    <w:r w:rsidRPr="00FC58A1">
      <w:rPr>
        <w:rFonts w:ascii="Times New Roman" w:hAnsi="Times New Roman" w:cs="Times New Roman"/>
      </w:rPr>
      <w:fldChar w:fldCharType="separate"/>
    </w:r>
    <w:r>
      <w:rPr>
        <w:rFonts w:ascii="Times New Roman" w:hAnsi="Times New Roman" w:cs="Times New Roman"/>
        <w:noProof/>
      </w:rPr>
      <w:t>2</w:t>
    </w:r>
    <w:r w:rsidRPr="00FC58A1">
      <w:rPr>
        <w:rFonts w:ascii="Times New Roman" w:hAnsi="Times New Roman" w:cs="Times New Roman"/>
      </w:rPr>
      <w:fldChar w:fldCharType="end"/>
    </w:r>
  </w:p>
  <w:p w14:paraId="6461369A" w14:textId="77777777" w:rsidR="00D44254" w:rsidRDefault="00D44254">
    <w:pPr>
      <w:pStyle w:val="Nog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F5592D" w14:textId="275B2F94" w:rsidR="00D44254" w:rsidRDefault="00D44254">
    <w:pPr>
      <w:pStyle w:val="Noga"/>
      <w:jc w:val="center"/>
    </w:pPr>
  </w:p>
  <w:p w14:paraId="156AD5AA" w14:textId="77777777" w:rsidR="00D44254" w:rsidRDefault="00D44254">
    <w:pPr>
      <w:pStyle w:val="Nog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05552484"/>
      <w:docPartObj>
        <w:docPartGallery w:val="Page Numbers (Bottom of Page)"/>
        <w:docPartUnique/>
      </w:docPartObj>
    </w:sdtPr>
    <w:sdtContent>
      <w:p w14:paraId="5FF3C7C8" w14:textId="44EEAF8C" w:rsidR="00D44254" w:rsidRDefault="00D44254">
        <w:pPr>
          <w:pStyle w:val="Nog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43BA">
          <w:rPr>
            <w:noProof/>
          </w:rPr>
          <w:t>16</w:t>
        </w:r>
        <w:r>
          <w:fldChar w:fldCharType="end"/>
        </w:r>
      </w:p>
    </w:sdtContent>
  </w:sdt>
  <w:p w14:paraId="2EFE1A0C" w14:textId="45F4E383" w:rsidR="00D44254" w:rsidRPr="00E617E8" w:rsidRDefault="00D44254">
    <w:pPr>
      <w:pStyle w:val="Noga"/>
      <w:rPr>
        <w:rFonts w:ascii="Times New Roman" w:hAnsi="Times New Roman" w:cs="Times New Roman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E95C25" w14:textId="7FC85BF0" w:rsidR="00D44254" w:rsidRDefault="00D44254">
    <w:pPr>
      <w:pStyle w:val="Noga"/>
      <w:jc w:val="center"/>
    </w:pPr>
    <w:r>
      <w:fldChar w:fldCharType="begin"/>
    </w:r>
    <w:r>
      <w:instrText>PAGE   \* MERGEFORMAT</w:instrText>
    </w:r>
    <w:r>
      <w:fldChar w:fldCharType="separate"/>
    </w:r>
    <w:r w:rsidR="006E51C3">
      <w:rPr>
        <w:noProof/>
      </w:rPr>
      <w:t>1</w:t>
    </w:r>
    <w:r>
      <w:fldChar w:fldCharType="end"/>
    </w:r>
  </w:p>
  <w:p w14:paraId="34BD4F55" w14:textId="1FE0A367" w:rsidR="00D44254" w:rsidRPr="00E617E8" w:rsidRDefault="00D44254">
    <w:pPr>
      <w:pStyle w:val="Noga"/>
      <w:rPr>
        <w:rFonts w:ascii="Times New Roman" w:hAnsi="Times New Roman" w:cs="Times New Roman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365F9" w14:textId="02923E61" w:rsidR="00D44254" w:rsidRDefault="00D44254" w:rsidP="003C0EAF">
    <w:pPr>
      <w:pStyle w:val="Noga"/>
    </w:pPr>
  </w:p>
  <w:p w14:paraId="61CBDDB1" w14:textId="77777777" w:rsidR="00D44254" w:rsidRPr="00E617E8" w:rsidRDefault="00D44254">
    <w:pPr>
      <w:pStyle w:val="Noga"/>
      <w:rPr>
        <w:rFonts w:ascii="Times New Roman" w:hAnsi="Times New Roman" w:cs="Times New Roman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AE5F69" w14:textId="4E947F53" w:rsidR="00D44254" w:rsidRDefault="00D44254">
    <w:pPr>
      <w:pStyle w:val="Noga"/>
      <w:jc w:val="center"/>
    </w:pPr>
  </w:p>
  <w:p w14:paraId="158EFDF0" w14:textId="77777777" w:rsidR="00D44254" w:rsidRPr="00E617E8" w:rsidRDefault="00D44254">
    <w:pPr>
      <w:pStyle w:val="Noga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70B526" w14:textId="77777777" w:rsidR="007C7689" w:rsidRDefault="007C7689">
      <w:pPr>
        <w:spacing w:after="0" w:line="240" w:lineRule="auto"/>
      </w:pPr>
      <w:r>
        <w:separator/>
      </w:r>
    </w:p>
  </w:footnote>
  <w:footnote w:type="continuationSeparator" w:id="0">
    <w:p w14:paraId="513F0EAB" w14:textId="77777777" w:rsidR="007C7689" w:rsidRDefault="007C76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0D44254" w14:paraId="057828E6" w14:textId="77777777" w:rsidTr="716703B8">
      <w:tc>
        <w:tcPr>
          <w:tcW w:w="3020" w:type="dxa"/>
        </w:tcPr>
        <w:p w14:paraId="6737CC78" w14:textId="34D515AD" w:rsidR="00D44254" w:rsidRDefault="00D44254" w:rsidP="716703B8">
          <w:pPr>
            <w:pStyle w:val="Glava"/>
            <w:ind w:left="-115"/>
            <w:jc w:val="left"/>
            <w:rPr>
              <w:rFonts w:eastAsia="Calibri"/>
              <w:szCs w:val="24"/>
            </w:rPr>
          </w:pPr>
        </w:p>
      </w:tc>
      <w:tc>
        <w:tcPr>
          <w:tcW w:w="3020" w:type="dxa"/>
        </w:tcPr>
        <w:p w14:paraId="5E9CF5C9" w14:textId="1F202A9F" w:rsidR="00D44254" w:rsidRDefault="00D44254" w:rsidP="716703B8">
          <w:pPr>
            <w:pStyle w:val="Glava"/>
            <w:jc w:val="center"/>
            <w:rPr>
              <w:rFonts w:eastAsia="Calibri"/>
              <w:szCs w:val="24"/>
            </w:rPr>
          </w:pPr>
        </w:p>
      </w:tc>
      <w:tc>
        <w:tcPr>
          <w:tcW w:w="3020" w:type="dxa"/>
        </w:tcPr>
        <w:p w14:paraId="5194D357" w14:textId="27826427" w:rsidR="00D44254" w:rsidRDefault="00D44254" w:rsidP="716703B8">
          <w:pPr>
            <w:pStyle w:val="Glava"/>
            <w:ind w:right="-115"/>
            <w:jc w:val="right"/>
            <w:rPr>
              <w:rFonts w:eastAsia="Calibri"/>
              <w:szCs w:val="24"/>
            </w:rPr>
          </w:pPr>
        </w:p>
      </w:tc>
    </w:tr>
  </w:tbl>
  <w:p w14:paraId="70B52AA2" w14:textId="7A887918" w:rsidR="00D44254" w:rsidRDefault="00D44254" w:rsidP="716703B8">
    <w:pPr>
      <w:pStyle w:val="Glava"/>
      <w:rPr>
        <w:rFonts w:eastAsia="Calibri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0D44254" w14:paraId="59880AF4" w14:textId="77777777" w:rsidTr="716703B8">
      <w:tc>
        <w:tcPr>
          <w:tcW w:w="3020" w:type="dxa"/>
        </w:tcPr>
        <w:p w14:paraId="3628DC6D" w14:textId="668D1F12" w:rsidR="00D44254" w:rsidRDefault="00D44254" w:rsidP="716703B8">
          <w:pPr>
            <w:pStyle w:val="Glava"/>
            <w:ind w:left="-115"/>
            <w:jc w:val="left"/>
            <w:rPr>
              <w:rFonts w:eastAsia="Calibri"/>
              <w:szCs w:val="24"/>
            </w:rPr>
          </w:pPr>
        </w:p>
      </w:tc>
      <w:tc>
        <w:tcPr>
          <w:tcW w:w="3020" w:type="dxa"/>
        </w:tcPr>
        <w:p w14:paraId="4A6EE206" w14:textId="2EC75897" w:rsidR="00D44254" w:rsidRDefault="00D44254" w:rsidP="716703B8">
          <w:pPr>
            <w:pStyle w:val="Glava"/>
            <w:jc w:val="center"/>
            <w:rPr>
              <w:rFonts w:eastAsia="Calibri"/>
              <w:szCs w:val="24"/>
            </w:rPr>
          </w:pPr>
        </w:p>
      </w:tc>
      <w:tc>
        <w:tcPr>
          <w:tcW w:w="3020" w:type="dxa"/>
        </w:tcPr>
        <w:p w14:paraId="33BE523B" w14:textId="414A9BE5" w:rsidR="00D44254" w:rsidRDefault="00D44254" w:rsidP="716703B8">
          <w:pPr>
            <w:pStyle w:val="Glava"/>
            <w:ind w:right="-115"/>
            <w:jc w:val="right"/>
            <w:rPr>
              <w:rFonts w:eastAsia="Calibri"/>
              <w:szCs w:val="24"/>
            </w:rPr>
          </w:pPr>
        </w:p>
      </w:tc>
    </w:tr>
  </w:tbl>
  <w:p w14:paraId="18F41710" w14:textId="09EB7982" w:rsidR="00D44254" w:rsidRDefault="00D44254" w:rsidP="716703B8">
    <w:pPr>
      <w:pStyle w:val="Glava"/>
      <w:rPr>
        <w:rFonts w:eastAsia="Calibri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0D44254" w14:paraId="1CB851B0" w14:textId="77777777" w:rsidTr="716703B8">
      <w:tc>
        <w:tcPr>
          <w:tcW w:w="3020" w:type="dxa"/>
        </w:tcPr>
        <w:p w14:paraId="619AD57F" w14:textId="1ADADA11" w:rsidR="00D44254" w:rsidRDefault="00D44254" w:rsidP="716703B8">
          <w:pPr>
            <w:pStyle w:val="Glava"/>
            <w:ind w:left="-115"/>
            <w:jc w:val="left"/>
            <w:rPr>
              <w:rFonts w:eastAsia="Calibri"/>
              <w:szCs w:val="24"/>
            </w:rPr>
          </w:pPr>
        </w:p>
      </w:tc>
      <w:tc>
        <w:tcPr>
          <w:tcW w:w="3020" w:type="dxa"/>
        </w:tcPr>
        <w:p w14:paraId="08E86DC2" w14:textId="07E9B4FC" w:rsidR="00D44254" w:rsidRDefault="00D44254" w:rsidP="716703B8">
          <w:pPr>
            <w:pStyle w:val="Glava"/>
            <w:jc w:val="center"/>
            <w:rPr>
              <w:rFonts w:eastAsia="Calibri"/>
              <w:szCs w:val="24"/>
            </w:rPr>
          </w:pPr>
        </w:p>
      </w:tc>
      <w:tc>
        <w:tcPr>
          <w:tcW w:w="3020" w:type="dxa"/>
        </w:tcPr>
        <w:p w14:paraId="3D8D0E7F" w14:textId="692A44A3" w:rsidR="00D44254" w:rsidRDefault="00D44254" w:rsidP="716703B8">
          <w:pPr>
            <w:pStyle w:val="Glava"/>
            <w:ind w:right="-115"/>
            <w:jc w:val="right"/>
            <w:rPr>
              <w:rFonts w:eastAsia="Calibri"/>
              <w:szCs w:val="24"/>
            </w:rPr>
          </w:pPr>
        </w:p>
      </w:tc>
    </w:tr>
  </w:tbl>
  <w:p w14:paraId="1357B628" w14:textId="5A4BE341" w:rsidR="00D44254" w:rsidRDefault="00D44254" w:rsidP="716703B8">
    <w:pPr>
      <w:pStyle w:val="Glava"/>
      <w:rPr>
        <w:rFonts w:eastAsia="Calibri"/>
        <w:szCs w:val="2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0D44254" w14:paraId="14AAFFC1" w14:textId="77777777" w:rsidTr="716703B8">
      <w:tc>
        <w:tcPr>
          <w:tcW w:w="3020" w:type="dxa"/>
        </w:tcPr>
        <w:p w14:paraId="03BAAF74" w14:textId="3FD84B52" w:rsidR="00D44254" w:rsidRDefault="00D44254" w:rsidP="716703B8">
          <w:pPr>
            <w:pStyle w:val="Glava"/>
            <w:ind w:left="-115"/>
            <w:jc w:val="left"/>
            <w:rPr>
              <w:rFonts w:eastAsia="Calibri"/>
              <w:szCs w:val="24"/>
            </w:rPr>
          </w:pPr>
        </w:p>
      </w:tc>
      <w:tc>
        <w:tcPr>
          <w:tcW w:w="3020" w:type="dxa"/>
        </w:tcPr>
        <w:p w14:paraId="553D36D4" w14:textId="64B58B65" w:rsidR="00D44254" w:rsidRDefault="00D44254" w:rsidP="716703B8">
          <w:pPr>
            <w:pStyle w:val="Glava"/>
            <w:jc w:val="center"/>
            <w:rPr>
              <w:rFonts w:eastAsia="Calibri"/>
              <w:szCs w:val="24"/>
            </w:rPr>
          </w:pPr>
        </w:p>
      </w:tc>
      <w:tc>
        <w:tcPr>
          <w:tcW w:w="3020" w:type="dxa"/>
        </w:tcPr>
        <w:p w14:paraId="29C08B44" w14:textId="38908CFC" w:rsidR="00D44254" w:rsidRDefault="00D44254" w:rsidP="716703B8">
          <w:pPr>
            <w:pStyle w:val="Glava"/>
            <w:ind w:right="-115"/>
            <w:jc w:val="right"/>
            <w:rPr>
              <w:rFonts w:eastAsia="Calibri"/>
              <w:szCs w:val="24"/>
            </w:rPr>
          </w:pPr>
        </w:p>
      </w:tc>
    </w:tr>
  </w:tbl>
  <w:p w14:paraId="0B70926D" w14:textId="7950FFEF" w:rsidR="00D44254" w:rsidRDefault="00D44254" w:rsidP="716703B8">
    <w:pPr>
      <w:pStyle w:val="Glava"/>
      <w:rPr>
        <w:rFonts w:eastAsia="Calibri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76645"/>
    <w:multiLevelType w:val="hybridMultilevel"/>
    <w:tmpl w:val="6F6CF1EA"/>
    <w:lvl w:ilvl="0" w:tplc="0A6638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36C1D"/>
    <w:multiLevelType w:val="hybridMultilevel"/>
    <w:tmpl w:val="972C1A78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C5286"/>
    <w:multiLevelType w:val="multilevel"/>
    <w:tmpl w:val="C4929BD2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222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bullet"/>
      <w:lvlText w:val=""/>
      <w:lvlJc w:val="left"/>
      <w:pPr>
        <w:tabs>
          <w:tab w:val="num" w:pos="1942"/>
        </w:tabs>
        <w:ind w:left="194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82"/>
        </w:tabs>
        <w:ind w:left="338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102"/>
        </w:tabs>
        <w:ind w:left="410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542"/>
        </w:tabs>
        <w:ind w:left="554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62"/>
        </w:tabs>
        <w:ind w:left="6262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D9244E"/>
    <w:multiLevelType w:val="hybridMultilevel"/>
    <w:tmpl w:val="D85A7FA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151D04"/>
    <w:multiLevelType w:val="hybridMultilevel"/>
    <w:tmpl w:val="853E3330"/>
    <w:lvl w:ilvl="0" w:tplc="907C6F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077C7"/>
    <w:multiLevelType w:val="hybridMultilevel"/>
    <w:tmpl w:val="CA9C6FCC"/>
    <w:lvl w:ilvl="0" w:tplc="C1D80C72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3D115F"/>
    <w:multiLevelType w:val="hybridMultilevel"/>
    <w:tmpl w:val="4C6653D6"/>
    <w:lvl w:ilvl="0" w:tplc="042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DE26079"/>
    <w:multiLevelType w:val="hybridMultilevel"/>
    <w:tmpl w:val="FC2474A4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015B17"/>
    <w:multiLevelType w:val="hybridMultilevel"/>
    <w:tmpl w:val="746CAFE8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53570C"/>
    <w:multiLevelType w:val="hybridMultilevel"/>
    <w:tmpl w:val="4F5005E6"/>
    <w:lvl w:ilvl="0" w:tplc="D2FA60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D57712"/>
    <w:multiLevelType w:val="hybridMultilevel"/>
    <w:tmpl w:val="A89CF58C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D8653B"/>
    <w:multiLevelType w:val="hybridMultilevel"/>
    <w:tmpl w:val="73D06256"/>
    <w:lvl w:ilvl="0" w:tplc="9A4283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A94CF8"/>
    <w:multiLevelType w:val="multilevel"/>
    <w:tmpl w:val="042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F747C90"/>
    <w:multiLevelType w:val="hybridMultilevel"/>
    <w:tmpl w:val="71067F2E"/>
    <w:lvl w:ilvl="0" w:tplc="914C8D0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571F5D"/>
    <w:multiLevelType w:val="hybridMultilevel"/>
    <w:tmpl w:val="D6CE1FA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2E02C2"/>
    <w:multiLevelType w:val="hybridMultilevel"/>
    <w:tmpl w:val="D6AAD49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E31857"/>
    <w:multiLevelType w:val="multilevel"/>
    <w:tmpl w:val="F71C9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38D5444"/>
    <w:multiLevelType w:val="multilevel"/>
    <w:tmpl w:val="042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86A7511"/>
    <w:multiLevelType w:val="hybridMultilevel"/>
    <w:tmpl w:val="972C1A78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705367"/>
    <w:multiLevelType w:val="hybridMultilevel"/>
    <w:tmpl w:val="BE7C4396"/>
    <w:lvl w:ilvl="0" w:tplc="7BCCAD9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80000E"/>
    <w:multiLevelType w:val="hybridMultilevel"/>
    <w:tmpl w:val="84424804"/>
    <w:lvl w:ilvl="0" w:tplc="0424000F">
      <w:start w:val="1"/>
      <w:numFmt w:val="decimal"/>
      <w:lvlText w:val="%1."/>
      <w:lvlJc w:val="left"/>
      <w:pPr>
        <w:ind w:left="360" w:hanging="360"/>
      </w:pPr>
    </w:lvl>
    <w:lvl w:ilvl="1" w:tplc="04240019" w:tentative="1">
      <w:start w:val="1"/>
      <w:numFmt w:val="lowerLetter"/>
      <w:lvlText w:val="%2."/>
      <w:lvlJc w:val="left"/>
      <w:pPr>
        <w:ind w:left="1080" w:hanging="360"/>
      </w:pPr>
    </w:lvl>
    <w:lvl w:ilvl="2" w:tplc="0424001B" w:tentative="1">
      <w:start w:val="1"/>
      <w:numFmt w:val="lowerRoman"/>
      <w:lvlText w:val="%3."/>
      <w:lvlJc w:val="right"/>
      <w:pPr>
        <w:ind w:left="1800" w:hanging="180"/>
      </w:pPr>
    </w:lvl>
    <w:lvl w:ilvl="3" w:tplc="0424000F" w:tentative="1">
      <w:start w:val="1"/>
      <w:numFmt w:val="decimal"/>
      <w:lvlText w:val="%4."/>
      <w:lvlJc w:val="left"/>
      <w:pPr>
        <w:ind w:left="2520" w:hanging="360"/>
      </w:pPr>
    </w:lvl>
    <w:lvl w:ilvl="4" w:tplc="04240019" w:tentative="1">
      <w:start w:val="1"/>
      <w:numFmt w:val="lowerLetter"/>
      <w:lvlText w:val="%5."/>
      <w:lvlJc w:val="left"/>
      <w:pPr>
        <w:ind w:left="3240" w:hanging="360"/>
      </w:pPr>
    </w:lvl>
    <w:lvl w:ilvl="5" w:tplc="0424001B" w:tentative="1">
      <w:start w:val="1"/>
      <w:numFmt w:val="lowerRoman"/>
      <w:lvlText w:val="%6."/>
      <w:lvlJc w:val="right"/>
      <w:pPr>
        <w:ind w:left="3960" w:hanging="180"/>
      </w:pPr>
    </w:lvl>
    <w:lvl w:ilvl="6" w:tplc="0424000F" w:tentative="1">
      <w:start w:val="1"/>
      <w:numFmt w:val="decimal"/>
      <w:lvlText w:val="%7."/>
      <w:lvlJc w:val="left"/>
      <w:pPr>
        <w:ind w:left="4680" w:hanging="360"/>
      </w:pPr>
    </w:lvl>
    <w:lvl w:ilvl="7" w:tplc="04240019" w:tentative="1">
      <w:start w:val="1"/>
      <w:numFmt w:val="lowerLetter"/>
      <w:lvlText w:val="%8."/>
      <w:lvlJc w:val="left"/>
      <w:pPr>
        <w:ind w:left="5400" w:hanging="360"/>
      </w:pPr>
    </w:lvl>
    <w:lvl w:ilvl="8" w:tplc="042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A86592E"/>
    <w:multiLevelType w:val="hybridMultilevel"/>
    <w:tmpl w:val="18A24AF2"/>
    <w:lvl w:ilvl="0" w:tplc="0A6638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9F306E"/>
    <w:multiLevelType w:val="hybridMultilevel"/>
    <w:tmpl w:val="9A5685FA"/>
    <w:lvl w:ilvl="0" w:tplc="B41055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626B4E"/>
    <w:multiLevelType w:val="hybridMultilevel"/>
    <w:tmpl w:val="D0D620B8"/>
    <w:lvl w:ilvl="0" w:tplc="917A9A2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195E06"/>
    <w:multiLevelType w:val="multilevel"/>
    <w:tmpl w:val="650843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C6C12F3"/>
    <w:multiLevelType w:val="hybridMultilevel"/>
    <w:tmpl w:val="917E0312"/>
    <w:lvl w:ilvl="0" w:tplc="0424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080" w:hanging="360"/>
      </w:pPr>
    </w:lvl>
    <w:lvl w:ilvl="2" w:tplc="0424001B" w:tentative="1">
      <w:start w:val="1"/>
      <w:numFmt w:val="lowerRoman"/>
      <w:lvlText w:val="%3."/>
      <w:lvlJc w:val="right"/>
      <w:pPr>
        <w:ind w:left="1800" w:hanging="180"/>
      </w:pPr>
    </w:lvl>
    <w:lvl w:ilvl="3" w:tplc="0424000F" w:tentative="1">
      <w:start w:val="1"/>
      <w:numFmt w:val="decimal"/>
      <w:lvlText w:val="%4."/>
      <w:lvlJc w:val="left"/>
      <w:pPr>
        <w:ind w:left="2520" w:hanging="360"/>
      </w:pPr>
    </w:lvl>
    <w:lvl w:ilvl="4" w:tplc="04240019" w:tentative="1">
      <w:start w:val="1"/>
      <w:numFmt w:val="lowerLetter"/>
      <w:lvlText w:val="%5."/>
      <w:lvlJc w:val="left"/>
      <w:pPr>
        <w:ind w:left="3240" w:hanging="360"/>
      </w:pPr>
    </w:lvl>
    <w:lvl w:ilvl="5" w:tplc="0424001B" w:tentative="1">
      <w:start w:val="1"/>
      <w:numFmt w:val="lowerRoman"/>
      <w:lvlText w:val="%6."/>
      <w:lvlJc w:val="right"/>
      <w:pPr>
        <w:ind w:left="3960" w:hanging="180"/>
      </w:pPr>
    </w:lvl>
    <w:lvl w:ilvl="6" w:tplc="0424000F" w:tentative="1">
      <w:start w:val="1"/>
      <w:numFmt w:val="decimal"/>
      <w:lvlText w:val="%7."/>
      <w:lvlJc w:val="left"/>
      <w:pPr>
        <w:ind w:left="4680" w:hanging="360"/>
      </w:pPr>
    </w:lvl>
    <w:lvl w:ilvl="7" w:tplc="04240019" w:tentative="1">
      <w:start w:val="1"/>
      <w:numFmt w:val="lowerLetter"/>
      <w:lvlText w:val="%8."/>
      <w:lvlJc w:val="left"/>
      <w:pPr>
        <w:ind w:left="5400" w:hanging="360"/>
      </w:pPr>
    </w:lvl>
    <w:lvl w:ilvl="8" w:tplc="042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D6136D2"/>
    <w:multiLevelType w:val="multilevel"/>
    <w:tmpl w:val="EACC14CA"/>
    <w:lvl w:ilvl="0">
      <w:start w:val="1"/>
      <w:numFmt w:val="decimal"/>
      <w:pStyle w:val="Naslov1"/>
      <w:lvlText w:val="%1"/>
      <w:lvlJc w:val="left"/>
      <w:pPr>
        <w:ind w:left="360" w:hanging="360"/>
      </w:pPr>
      <w:rPr>
        <w:rFonts w:ascii="Times New Roman" w:hAnsi="Times New Roman" w:hint="default"/>
        <w:b/>
        <w:i w:val="0"/>
        <w:caps/>
        <w:sz w:val="24"/>
      </w:rPr>
    </w:lvl>
    <w:lvl w:ilvl="1">
      <w:start w:val="1"/>
      <w:numFmt w:val="decimal"/>
      <w:pStyle w:val="Naslov2"/>
      <w:lvlText w:val="%1.%2"/>
      <w:lvlJc w:val="left"/>
      <w:pPr>
        <w:ind w:left="0" w:firstLine="36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pStyle w:val="Naslov3"/>
      <w:lvlText w:val="%1.%2.%3"/>
      <w:lvlJc w:val="left"/>
      <w:pPr>
        <w:ind w:left="1080" w:hanging="360"/>
      </w:pPr>
      <w:rPr>
        <w:rFonts w:ascii="Times New Roman" w:hAnsi="Times New Roman" w:hint="default"/>
        <w:b w:val="0"/>
        <w:i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4"/>
  </w:num>
  <w:num w:numId="2">
    <w:abstractNumId w:val="8"/>
  </w:num>
  <w:num w:numId="3">
    <w:abstractNumId w:val="25"/>
  </w:num>
  <w:num w:numId="4">
    <w:abstractNumId w:val="20"/>
  </w:num>
  <w:num w:numId="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16"/>
  </w:num>
  <w:num w:numId="8">
    <w:abstractNumId w:val="13"/>
  </w:num>
  <w:num w:numId="9">
    <w:abstractNumId w:val="3"/>
  </w:num>
  <w:num w:numId="10">
    <w:abstractNumId w:val="6"/>
  </w:num>
  <w:num w:numId="11">
    <w:abstractNumId w:val="12"/>
  </w:num>
  <w:num w:numId="12">
    <w:abstractNumId w:val="5"/>
  </w:num>
  <w:num w:numId="13">
    <w:abstractNumId w:val="24"/>
  </w:num>
  <w:num w:numId="14">
    <w:abstractNumId w:val="17"/>
  </w:num>
  <w:num w:numId="15">
    <w:abstractNumId w:val="10"/>
  </w:num>
  <w:num w:numId="16">
    <w:abstractNumId w:val="26"/>
  </w:num>
  <w:num w:numId="17">
    <w:abstractNumId w:val="26"/>
  </w:num>
  <w:num w:numId="18">
    <w:abstractNumId w:val="18"/>
  </w:num>
  <w:num w:numId="19">
    <w:abstractNumId w:val="7"/>
  </w:num>
  <w:num w:numId="20">
    <w:abstractNumId w:val="15"/>
  </w:num>
  <w:num w:numId="21">
    <w:abstractNumId w:val="19"/>
  </w:num>
  <w:num w:numId="22">
    <w:abstractNumId w:val="4"/>
  </w:num>
  <w:num w:numId="23">
    <w:abstractNumId w:val="22"/>
  </w:num>
  <w:num w:numId="24">
    <w:abstractNumId w:val="23"/>
  </w:num>
  <w:num w:numId="25">
    <w:abstractNumId w:val="1"/>
  </w:num>
  <w:num w:numId="26">
    <w:abstractNumId w:val="11"/>
  </w:num>
  <w:num w:numId="27">
    <w:abstractNumId w:val="0"/>
  </w:num>
  <w:num w:numId="28">
    <w:abstractNumId w:val="21"/>
  </w:num>
  <w:num w:numId="29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lenka Rožanec">
    <w15:presenceInfo w15:providerId="AD" w15:userId="S::Alenka.Rozanec@gov.si::84c6b169-f492-4a7e-aea5-02027f7950f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608"/>
    <w:rsid w:val="00000E56"/>
    <w:rsid w:val="000070B3"/>
    <w:rsid w:val="000079F8"/>
    <w:rsid w:val="00024A9D"/>
    <w:rsid w:val="000301E9"/>
    <w:rsid w:val="00030530"/>
    <w:rsid w:val="000468A4"/>
    <w:rsid w:val="00064185"/>
    <w:rsid w:val="000A1D23"/>
    <w:rsid w:val="000B1608"/>
    <w:rsid w:val="000B59A1"/>
    <w:rsid w:val="000B5A5A"/>
    <w:rsid w:val="000E0065"/>
    <w:rsid w:val="001062B5"/>
    <w:rsid w:val="00107320"/>
    <w:rsid w:val="00110433"/>
    <w:rsid w:val="001239C1"/>
    <w:rsid w:val="001248C8"/>
    <w:rsid w:val="00133498"/>
    <w:rsid w:val="00137BBE"/>
    <w:rsid w:val="00141A06"/>
    <w:rsid w:val="001430AA"/>
    <w:rsid w:val="001676F3"/>
    <w:rsid w:val="00173223"/>
    <w:rsid w:val="00181BEA"/>
    <w:rsid w:val="001A1AB1"/>
    <w:rsid w:val="001A72B9"/>
    <w:rsid w:val="001A7B03"/>
    <w:rsid w:val="001B137B"/>
    <w:rsid w:val="001B354C"/>
    <w:rsid w:val="00223500"/>
    <w:rsid w:val="00231AA8"/>
    <w:rsid w:val="00236DE2"/>
    <w:rsid w:val="00243E28"/>
    <w:rsid w:val="0024784B"/>
    <w:rsid w:val="00253F11"/>
    <w:rsid w:val="0025776D"/>
    <w:rsid w:val="002812C0"/>
    <w:rsid w:val="00281D40"/>
    <w:rsid w:val="0028316C"/>
    <w:rsid w:val="00285555"/>
    <w:rsid w:val="002863C6"/>
    <w:rsid w:val="00293387"/>
    <w:rsid w:val="002949FD"/>
    <w:rsid w:val="00300277"/>
    <w:rsid w:val="003018C4"/>
    <w:rsid w:val="00331C48"/>
    <w:rsid w:val="003443BA"/>
    <w:rsid w:val="00354602"/>
    <w:rsid w:val="00362EF7"/>
    <w:rsid w:val="003900E0"/>
    <w:rsid w:val="003B0F65"/>
    <w:rsid w:val="003C0EAF"/>
    <w:rsid w:val="003F0441"/>
    <w:rsid w:val="004150F9"/>
    <w:rsid w:val="00434582"/>
    <w:rsid w:val="00437F4A"/>
    <w:rsid w:val="00447C5A"/>
    <w:rsid w:val="00477C6D"/>
    <w:rsid w:val="004810B8"/>
    <w:rsid w:val="00484059"/>
    <w:rsid w:val="004D10DC"/>
    <w:rsid w:val="004E50DB"/>
    <w:rsid w:val="004F40D3"/>
    <w:rsid w:val="00541E0B"/>
    <w:rsid w:val="00561943"/>
    <w:rsid w:val="005C1D89"/>
    <w:rsid w:val="005F655D"/>
    <w:rsid w:val="005F7A29"/>
    <w:rsid w:val="00605355"/>
    <w:rsid w:val="00632D9D"/>
    <w:rsid w:val="00643307"/>
    <w:rsid w:val="00646413"/>
    <w:rsid w:val="006A7E4D"/>
    <w:rsid w:val="006B46DD"/>
    <w:rsid w:val="006D5CF0"/>
    <w:rsid w:val="006E51C3"/>
    <w:rsid w:val="006F376E"/>
    <w:rsid w:val="00712727"/>
    <w:rsid w:val="0075275F"/>
    <w:rsid w:val="007605C0"/>
    <w:rsid w:val="007803F6"/>
    <w:rsid w:val="00783591"/>
    <w:rsid w:val="00791047"/>
    <w:rsid w:val="007974A3"/>
    <w:rsid w:val="0079781F"/>
    <w:rsid w:val="007C7689"/>
    <w:rsid w:val="007D24FE"/>
    <w:rsid w:val="00812CB8"/>
    <w:rsid w:val="008203E4"/>
    <w:rsid w:val="008310B8"/>
    <w:rsid w:val="00844C71"/>
    <w:rsid w:val="00866FC0"/>
    <w:rsid w:val="00880B5F"/>
    <w:rsid w:val="008A162E"/>
    <w:rsid w:val="008A18BB"/>
    <w:rsid w:val="008B5E13"/>
    <w:rsid w:val="008C4183"/>
    <w:rsid w:val="008C6B82"/>
    <w:rsid w:val="00900AED"/>
    <w:rsid w:val="00903AD2"/>
    <w:rsid w:val="00910CA9"/>
    <w:rsid w:val="00953D54"/>
    <w:rsid w:val="00962EA8"/>
    <w:rsid w:val="00990FC2"/>
    <w:rsid w:val="00996925"/>
    <w:rsid w:val="009F1E25"/>
    <w:rsid w:val="00A4017C"/>
    <w:rsid w:val="00A4039E"/>
    <w:rsid w:val="00A4329B"/>
    <w:rsid w:val="00A61FA9"/>
    <w:rsid w:val="00A7559C"/>
    <w:rsid w:val="00A839CB"/>
    <w:rsid w:val="00A87292"/>
    <w:rsid w:val="00A94159"/>
    <w:rsid w:val="00AB1495"/>
    <w:rsid w:val="00AB29B6"/>
    <w:rsid w:val="00AC4F9D"/>
    <w:rsid w:val="00AD1583"/>
    <w:rsid w:val="00AF09FB"/>
    <w:rsid w:val="00B2612D"/>
    <w:rsid w:val="00B51592"/>
    <w:rsid w:val="00B564DE"/>
    <w:rsid w:val="00B92ACA"/>
    <w:rsid w:val="00BE7508"/>
    <w:rsid w:val="00BF758D"/>
    <w:rsid w:val="00C03E1F"/>
    <w:rsid w:val="00C12F0F"/>
    <w:rsid w:val="00C1418E"/>
    <w:rsid w:val="00C316DF"/>
    <w:rsid w:val="00C4612F"/>
    <w:rsid w:val="00C521CB"/>
    <w:rsid w:val="00CA133D"/>
    <w:rsid w:val="00CA663E"/>
    <w:rsid w:val="00CAFB61"/>
    <w:rsid w:val="00CF21EC"/>
    <w:rsid w:val="00D11F78"/>
    <w:rsid w:val="00D154B7"/>
    <w:rsid w:val="00D371EE"/>
    <w:rsid w:val="00D4325C"/>
    <w:rsid w:val="00D44254"/>
    <w:rsid w:val="00D52706"/>
    <w:rsid w:val="00D536C5"/>
    <w:rsid w:val="00D60A6E"/>
    <w:rsid w:val="00D976A2"/>
    <w:rsid w:val="00DC3A9A"/>
    <w:rsid w:val="00DC5D4D"/>
    <w:rsid w:val="00DD6BA7"/>
    <w:rsid w:val="00DD73E7"/>
    <w:rsid w:val="00DE2444"/>
    <w:rsid w:val="00E052E5"/>
    <w:rsid w:val="00E06C8A"/>
    <w:rsid w:val="00E36341"/>
    <w:rsid w:val="00E511B6"/>
    <w:rsid w:val="00E53389"/>
    <w:rsid w:val="00E5426B"/>
    <w:rsid w:val="00E617E8"/>
    <w:rsid w:val="00E67872"/>
    <w:rsid w:val="00E760E0"/>
    <w:rsid w:val="00E91883"/>
    <w:rsid w:val="00EA4E87"/>
    <w:rsid w:val="00EA7D69"/>
    <w:rsid w:val="00EB7D33"/>
    <w:rsid w:val="00EC4398"/>
    <w:rsid w:val="00ED4E60"/>
    <w:rsid w:val="00EE45E2"/>
    <w:rsid w:val="00EE5314"/>
    <w:rsid w:val="00EE74DF"/>
    <w:rsid w:val="00EF0EAE"/>
    <w:rsid w:val="00F050AF"/>
    <w:rsid w:val="00F35D5B"/>
    <w:rsid w:val="00F440D9"/>
    <w:rsid w:val="00F765FC"/>
    <w:rsid w:val="00F934A3"/>
    <w:rsid w:val="00FA121F"/>
    <w:rsid w:val="00FC58A1"/>
    <w:rsid w:val="00FE6A29"/>
    <w:rsid w:val="059E6C84"/>
    <w:rsid w:val="2717F320"/>
    <w:rsid w:val="27A3F384"/>
    <w:rsid w:val="34694E2F"/>
    <w:rsid w:val="3B7DA8C4"/>
    <w:rsid w:val="3CB82813"/>
    <w:rsid w:val="5141D847"/>
    <w:rsid w:val="5615496A"/>
    <w:rsid w:val="5B69F197"/>
    <w:rsid w:val="716703B8"/>
    <w:rsid w:val="7248B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D927D9"/>
  <w15:docId w15:val="{DEF172C1-24F4-4F43-BF7F-7EC57B1FA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sid w:val="00F050AF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Naslov1">
    <w:name w:val="heading 1"/>
    <w:basedOn w:val="Navaden"/>
    <w:next w:val="Navaden"/>
    <w:link w:val="Naslov1Znak"/>
    <w:uiPriority w:val="9"/>
    <w:qFormat/>
    <w:rsid w:val="001239C1"/>
    <w:pPr>
      <w:keepNext/>
      <w:keepLines/>
      <w:numPr>
        <w:numId w:val="17"/>
      </w:numPr>
      <w:spacing w:before="240" w:after="240" w:line="240" w:lineRule="auto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Naslov2">
    <w:name w:val="heading 2"/>
    <w:basedOn w:val="Navaden"/>
    <w:next w:val="Navaden"/>
    <w:link w:val="Naslov2Znak"/>
    <w:autoRedefine/>
    <w:uiPriority w:val="9"/>
    <w:unhideWhenUsed/>
    <w:qFormat/>
    <w:rsid w:val="000301E9"/>
    <w:pPr>
      <w:keepNext/>
      <w:keepLines/>
      <w:numPr>
        <w:ilvl w:val="1"/>
        <w:numId w:val="17"/>
      </w:numPr>
      <w:spacing w:before="240" w:after="240"/>
      <w:ind w:firstLine="0"/>
      <w:outlineLvl w:val="1"/>
    </w:pPr>
    <w:rPr>
      <w:rFonts w:eastAsiaTheme="majorEastAsia" w:cstheme="majorBidi"/>
      <w:b/>
      <w:szCs w:val="26"/>
    </w:rPr>
  </w:style>
  <w:style w:type="paragraph" w:styleId="Naslov3">
    <w:name w:val="heading 3"/>
    <w:basedOn w:val="Naslov2"/>
    <w:next w:val="Navaden"/>
    <w:link w:val="Naslov3Znak"/>
    <w:uiPriority w:val="9"/>
    <w:unhideWhenUsed/>
    <w:qFormat/>
    <w:rsid w:val="000301E9"/>
    <w:pPr>
      <w:keepNext w:val="0"/>
      <w:keepLines w:val="0"/>
      <w:numPr>
        <w:ilvl w:val="2"/>
      </w:numPr>
      <w:spacing w:before="0"/>
      <w:ind w:left="360"/>
      <w:outlineLvl w:val="2"/>
    </w:pPr>
    <w:rPr>
      <w:rFonts w:eastAsiaTheme="minorHAnsi" w:cstheme="minorBidi"/>
      <w:b w:val="0"/>
      <w:i/>
      <w:noProof/>
      <w:szCs w:val="22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table" w:styleId="Tabelamrea">
    <w:name w:val="Table Grid"/>
    <w:basedOn w:val="Navadnatabela"/>
    <w:uiPriority w:val="39"/>
    <w:rsid w:val="000B16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kseznama">
    <w:name w:val="List Paragraph"/>
    <w:basedOn w:val="Navaden"/>
    <w:uiPriority w:val="34"/>
    <w:qFormat/>
    <w:rsid w:val="000B1608"/>
    <w:pPr>
      <w:ind w:left="720"/>
      <w:contextualSpacing/>
    </w:pPr>
  </w:style>
  <w:style w:type="character" w:styleId="Hiperpovezava">
    <w:name w:val="Hyperlink"/>
    <w:basedOn w:val="Privzetapisavaodstavka"/>
    <w:uiPriority w:val="99"/>
    <w:unhideWhenUsed/>
    <w:rsid w:val="00DE2444"/>
    <w:rPr>
      <w:color w:val="0000FF" w:themeColor="hyperlink"/>
      <w:u w:val="single"/>
    </w:rPr>
  </w:style>
  <w:style w:type="character" w:customStyle="1" w:styleId="Naslov1Znak">
    <w:name w:val="Naslov 1 Znak"/>
    <w:basedOn w:val="Privzetapisavaodstavka"/>
    <w:link w:val="Naslov1"/>
    <w:uiPriority w:val="9"/>
    <w:rsid w:val="001239C1"/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paragraph" w:styleId="Napis">
    <w:name w:val="caption"/>
    <w:basedOn w:val="Navaden"/>
    <w:next w:val="Navaden"/>
    <w:uiPriority w:val="35"/>
    <w:unhideWhenUsed/>
    <w:qFormat/>
    <w:rsid w:val="00E53389"/>
    <w:pPr>
      <w:keepNext/>
      <w:spacing w:after="60" w:line="240" w:lineRule="auto"/>
    </w:pPr>
    <w:rPr>
      <w:rFonts w:cs="Times New Roman"/>
      <w:i/>
      <w:szCs w:val="18"/>
    </w:rPr>
  </w:style>
  <w:style w:type="paragraph" w:styleId="Navadensplet">
    <w:name w:val="Normal (Web)"/>
    <w:basedOn w:val="Navaden"/>
    <w:uiPriority w:val="99"/>
    <w:unhideWhenUsed/>
    <w:rsid w:val="00133498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sl-SI"/>
    </w:rPr>
  </w:style>
  <w:style w:type="character" w:styleId="Krepko">
    <w:name w:val="Strong"/>
    <w:basedOn w:val="Privzetapisavaodstavka"/>
    <w:uiPriority w:val="22"/>
    <w:qFormat/>
    <w:rsid w:val="00133498"/>
    <w:rPr>
      <w:b/>
      <w:bCs/>
    </w:rPr>
  </w:style>
  <w:style w:type="character" w:styleId="SledenaHiperpovezava">
    <w:name w:val="FollowedHyperlink"/>
    <w:basedOn w:val="Privzetapisavaodstavka"/>
    <w:uiPriority w:val="99"/>
    <w:semiHidden/>
    <w:unhideWhenUsed/>
    <w:rsid w:val="00E91883"/>
    <w:rPr>
      <w:color w:val="800080" w:themeColor="followedHyperlink"/>
      <w:u w:val="single"/>
    </w:rPr>
  </w:style>
  <w:style w:type="paragraph" w:styleId="Noga">
    <w:name w:val="footer"/>
    <w:basedOn w:val="Navaden"/>
    <w:link w:val="NogaZnak"/>
    <w:uiPriority w:val="99"/>
    <w:unhideWhenUsed/>
    <w:rsid w:val="00561943"/>
    <w:pPr>
      <w:tabs>
        <w:tab w:val="center" w:pos="4536"/>
        <w:tab w:val="right" w:pos="9072"/>
      </w:tabs>
      <w:spacing w:after="0" w:line="240" w:lineRule="auto"/>
    </w:pPr>
    <w:rPr>
      <w:rFonts w:ascii="Gill Sans MT" w:hAnsi="Gill Sans MT"/>
    </w:rPr>
  </w:style>
  <w:style w:type="character" w:customStyle="1" w:styleId="NogaZnak">
    <w:name w:val="Noga Znak"/>
    <w:basedOn w:val="Privzetapisavaodstavka"/>
    <w:link w:val="Noga"/>
    <w:uiPriority w:val="99"/>
    <w:rsid w:val="00561943"/>
    <w:rPr>
      <w:rFonts w:ascii="Gill Sans MT" w:hAnsi="Gill Sans MT"/>
    </w:rPr>
  </w:style>
  <w:style w:type="character" w:customStyle="1" w:styleId="Naslov2Znak">
    <w:name w:val="Naslov 2 Znak"/>
    <w:basedOn w:val="Privzetapisavaodstavka"/>
    <w:link w:val="Naslov2"/>
    <w:uiPriority w:val="9"/>
    <w:rsid w:val="000301E9"/>
    <w:rPr>
      <w:rFonts w:ascii="Times New Roman" w:eastAsiaTheme="majorEastAsia" w:hAnsi="Times New Roman" w:cstheme="majorBidi"/>
      <w:b/>
      <w:sz w:val="24"/>
      <w:szCs w:val="26"/>
    </w:rPr>
  </w:style>
  <w:style w:type="paragraph" w:styleId="NaslovTOC">
    <w:name w:val="TOC Heading"/>
    <w:basedOn w:val="Naslov1"/>
    <w:next w:val="Navaden"/>
    <w:uiPriority w:val="39"/>
    <w:unhideWhenUsed/>
    <w:qFormat/>
    <w:rsid w:val="005C1D89"/>
    <w:pPr>
      <w:numPr>
        <w:numId w:val="0"/>
      </w:numPr>
      <w:spacing w:after="0" w:line="259" w:lineRule="auto"/>
      <w:jc w:val="left"/>
      <w:outlineLvl w:val="9"/>
    </w:pPr>
    <w:rPr>
      <w:rFonts w:asciiTheme="majorHAnsi" w:hAnsiTheme="majorHAnsi"/>
      <w:b w:val="0"/>
      <w:caps w:val="0"/>
      <w:color w:val="365F91" w:themeColor="accent1" w:themeShade="BF"/>
      <w:sz w:val="32"/>
      <w:lang w:eastAsia="sl-SI"/>
    </w:rPr>
  </w:style>
  <w:style w:type="paragraph" w:styleId="Kazalovsebine2">
    <w:name w:val="toc 2"/>
    <w:basedOn w:val="Navaden"/>
    <w:next w:val="Navaden"/>
    <w:autoRedefine/>
    <w:uiPriority w:val="39"/>
    <w:unhideWhenUsed/>
    <w:rsid w:val="005C1D89"/>
    <w:pPr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sz w:val="22"/>
      <w:lang w:eastAsia="sl-SI"/>
    </w:rPr>
  </w:style>
  <w:style w:type="paragraph" w:styleId="Kazalovsebine1">
    <w:name w:val="toc 1"/>
    <w:basedOn w:val="Navaden"/>
    <w:next w:val="Navaden"/>
    <w:autoRedefine/>
    <w:uiPriority w:val="39"/>
    <w:unhideWhenUsed/>
    <w:rsid w:val="005C1D89"/>
    <w:pPr>
      <w:spacing w:after="100" w:line="259" w:lineRule="auto"/>
      <w:jc w:val="left"/>
    </w:pPr>
    <w:rPr>
      <w:rFonts w:asciiTheme="minorHAnsi" w:eastAsiaTheme="minorEastAsia" w:hAnsiTheme="minorHAnsi" w:cs="Times New Roman"/>
      <w:sz w:val="22"/>
      <w:lang w:eastAsia="sl-SI"/>
    </w:rPr>
  </w:style>
  <w:style w:type="paragraph" w:styleId="Kazalovsebine3">
    <w:name w:val="toc 3"/>
    <w:basedOn w:val="Navaden"/>
    <w:next w:val="Navaden"/>
    <w:autoRedefine/>
    <w:uiPriority w:val="39"/>
    <w:unhideWhenUsed/>
    <w:rsid w:val="005C1D89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lang w:eastAsia="sl-SI"/>
    </w:rPr>
  </w:style>
  <w:style w:type="paragraph" w:styleId="Glava">
    <w:name w:val="header"/>
    <w:basedOn w:val="Navaden"/>
    <w:link w:val="GlavaZnak"/>
    <w:uiPriority w:val="99"/>
    <w:unhideWhenUsed/>
    <w:rsid w:val="00FC58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FC58A1"/>
    <w:rPr>
      <w:rFonts w:ascii="Times New Roman" w:hAnsi="Times New Roman"/>
      <w:sz w:val="24"/>
    </w:rPr>
  </w:style>
  <w:style w:type="paragraph" w:styleId="Kazaloslik">
    <w:name w:val="table of figures"/>
    <w:basedOn w:val="Navaden"/>
    <w:next w:val="Navaden"/>
    <w:uiPriority w:val="99"/>
    <w:unhideWhenUsed/>
    <w:rsid w:val="001B354C"/>
    <w:pPr>
      <w:spacing w:after="0"/>
    </w:pPr>
  </w:style>
  <w:style w:type="character" w:customStyle="1" w:styleId="UnresolvedMention">
    <w:name w:val="Unresolved Mention"/>
    <w:basedOn w:val="Privzetapisavaodstavka"/>
    <w:uiPriority w:val="99"/>
    <w:semiHidden/>
    <w:unhideWhenUsed/>
    <w:rsid w:val="00F050AF"/>
    <w:rPr>
      <w:color w:val="605E5C"/>
      <w:shd w:val="clear" w:color="auto" w:fill="E1DFDD"/>
    </w:rPr>
  </w:style>
  <w:style w:type="character" w:customStyle="1" w:styleId="Naslov3Znak">
    <w:name w:val="Naslov 3 Znak"/>
    <w:basedOn w:val="Privzetapisavaodstavka"/>
    <w:link w:val="Naslov3"/>
    <w:uiPriority w:val="9"/>
    <w:rsid w:val="000301E9"/>
    <w:rPr>
      <w:rFonts w:ascii="Times New Roman" w:hAnsi="Times New Roman"/>
      <w:i/>
      <w:noProof/>
      <w:sz w:val="24"/>
    </w:rPr>
  </w:style>
  <w:style w:type="table" w:styleId="Tabelamrea4poudarek1">
    <w:name w:val="Grid Table 4 Accent 1"/>
    <w:basedOn w:val="Navadnatabela"/>
    <w:uiPriority w:val="49"/>
    <w:rsid w:val="000A1D23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Navadnatabela1">
    <w:name w:val="Plain Table 1"/>
    <w:basedOn w:val="Navadnatabela"/>
    <w:uiPriority w:val="41"/>
    <w:rsid w:val="000A1D2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9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8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9" Type="http://schemas.openxmlformats.org/officeDocument/2006/relationships/footer" Target="footer7.xml"/><Relationship Id="rId21" Type="http://schemas.openxmlformats.org/officeDocument/2006/relationships/image" Target="media/image6.png"/><Relationship Id="rId34" Type="http://schemas.openxmlformats.org/officeDocument/2006/relationships/header" Target="header3.xml"/><Relationship Id="rId42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29" Type="http://schemas.openxmlformats.org/officeDocument/2006/relationships/image" Target="media/image14.png"/><Relationship Id="rId41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37" Type="http://schemas.openxmlformats.org/officeDocument/2006/relationships/header" Target="header4.xml"/><Relationship Id="rId40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footer" Target="footer5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31" Type="http://schemas.openxmlformats.org/officeDocument/2006/relationships/image" Target="media/image1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footer" Target="footer4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footer" Target="footer1.xm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33" Type="http://schemas.openxmlformats.org/officeDocument/2006/relationships/image" Target="media/image18.png"/><Relationship Id="rId38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FAD83C6BC2E4D41B377AB3097632BFF" ma:contentTypeVersion="2" ma:contentTypeDescription="Ustvari nov dokument." ma:contentTypeScope="" ma:versionID="5afa5a8e2f96d6b4c4080e177bbf35ac">
  <xsd:schema xmlns:xsd="http://www.w3.org/2001/XMLSchema" xmlns:xs="http://www.w3.org/2001/XMLSchema" xmlns:p="http://schemas.microsoft.com/office/2006/metadata/properties" xmlns:ns2="4a828fae-5e68-4d06-baca-c96aba1a4cef" targetNamespace="http://schemas.microsoft.com/office/2006/metadata/properties" ma:root="true" ma:fieldsID="273edcbe8799134a9b8d11ca5846593a" ns2:_="">
    <xsd:import namespace="4a828fae-5e68-4d06-baca-c96aba1a4c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828fae-5e68-4d06-baca-c96aba1a4c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vsebine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2110B858-531C-482A-90B9-372335C38DA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D38B8CF-9C5E-40DD-802C-3A7F08B9A1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828fae-5e68-4d06-baca-c96aba1a4c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C10691-0133-4D9B-A9F4-940FBF65960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0F16553-602A-4B98-B6AC-6E07692AC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20</Pages>
  <Words>2694</Words>
  <Characters>15362</Characters>
  <Application>Microsoft Office Word</Application>
  <DocSecurity>0</DocSecurity>
  <Lines>128</Lines>
  <Paragraphs>36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FNM</Company>
  <LinksUpToDate>false</LinksUpToDate>
  <CharactersWithSpaces>18020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Ivan Gerlič</dc:creator>
  <cp:lastModifiedBy>jaka kralj</cp:lastModifiedBy>
  <cp:revision>31</cp:revision>
  <dcterms:created xsi:type="dcterms:W3CDTF">2022-05-26T08:52:00Z</dcterms:created>
  <dcterms:modified xsi:type="dcterms:W3CDTF">2022-06-09T13:27:00Z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0x0101003FAD83C6BC2E4D41B377AB3097632BFF</vt:lpwstr>
  </property>
</Properties>
</file>